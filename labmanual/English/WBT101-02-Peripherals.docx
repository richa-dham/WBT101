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D71A3" w14:textId="1B1A0C3F" w:rsidR="00311917" w:rsidRDefault="00311917" w:rsidP="00311917">
      <w:pPr>
        <w:rPr>
          <w:rStyle w:val="BookTitle"/>
        </w:rPr>
      </w:pPr>
      <w:r w:rsidRPr="00311917">
        <w:rPr>
          <w:rStyle w:val="BookTitle"/>
        </w:rPr>
        <w:t>Chapter 2: Using the WICED SDK to Connect Inputs and Outputs</w:t>
      </w:r>
      <w:r w:rsidR="005B64AE">
        <w:rPr>
          <w:rStyle w:val="BookTitle"/>
        </w:rPr>
        <w:t xml:space="preserve"> to MCU Peripherals</w:t>
      </w:r>
    </w:p>
    <w:p w14:paraId="220F8753" w14:textId="51124445" w:rsidR="00311917" w:rsidRDefault="00311917" w:rsidP="00311917">
      <w:r>
        <w:t xml:space="preserve">Time </w:t>
      </w:r>
      <w:r w:rsidR="004400B9">
        <w:t xml:space="preserve">1 ½ </w:t>
      </w:r>
      <w:r>
        <w:t>Hours</w:t>
      </w:r>
    </w:p>
    <w:p w14:paraId="729D5241" w14:textId="7417C60E" w:rsidR="00311917" w:rsidRDefault="00311917" w:rsidP="00311917">
      <w:r>
        <w:t xml:space="preserve">At the end of this chapter you should be able to write firmware for the MCU peripherals (GPIOs, </w:t>
      </w:r>
      <w:proofErr w:type="gramStart"/>
      <w:r>
        <w:t>PWMs,  UART</w:t>
      </w:r>
      <w:proofErr w:type="gramEnd"/>
      <w:r>
        <w:t>, I2C</w:t>
      </w:r>
      <w:r w:rsidR="00222F86">
        <w:t>, and ADC</w:t>
      </w:r>
      <w:r>
        <w:t xml:space="preserve">) and to interface with the shield including the </w:t>
      </w:r>
      <w:r w:rsidR="002B0B9E">
        <w:t>PSoC</w:t>
      </w:r>
      <w:r>
        <w:t>, LEDs, Buttons, Thermistor, Humidity Sensor, Ambient Light Sensor, Potentiometer, and OLED display.  In addition, you will understand the role of the critical files related to the kit hardware platform.</w:t>
      </w:r>
    </w:p>
    <w:p w14:paraId="050E627E" w14:textId="51B84D93" w:rsidR="00C27C83" w:rsidRDefault="009A43CE">
      <w:pPr>
        <w:pStyle w:val="TOC1"/>
        <w:tabs>
          <w:tab w:val="left" w:pos="720"/>
          <w:tab w:val="right" w:leader="dot" w:pos="9350"/>
        </w:tabs>
        <w:rPr>
          <w:rFonts w:asciiTheme="minorHAnsi" w:eastAsiaTheme="minorEastAsia" w:hAnsiTheme="minorHAnsi"/>
          <w:b w:val="0"/>
          <w:bCs w:val="0"/>
          <w:caps w:val="0"/>
          <w:noProof/>
        </w:rPr>
      </w:pPr>
      <w:r>
        <w:fldChar w:fldCharType="begin"/>
      </w:r>
      <w:r>
        <w:instrText xml:space="preserve"> TOC \o "1-2" </w:instrText>
      </w:r>
      <w:r>
        <w:fldChar w:fldCharType="separate"/>
      </w:r>
      <w:r w:rsidR="00C27C83">
        <w:rPr>
          <w:noProof/>
        </w:rPr>
        <w:t>2.1</w:t>
      </w:r>
      <w:r w:rsidR="00C27C83">
        <w:rPr>
          <w:rFonts w:asciiTheme="minorHAnsi" w:eastAsiaTheme="minorEastAsia" w:hAnsiTheme="minorHAnsi"/>
          <w:b w:val="0"/>
          <w:bCs w:val="0"/>
          <w:caps w:val="0"/>
          <w:noProof/>
        </w:rPr>
        <w:tab/>
      </w:r>
      <w:r w:rsidR="00C27C83">
        <w:rPr>
          <w:noProof/>
        </w:rPr>
        <w:t>The WICED Board Support Package (Platform)</w:t>
      </w:r>
      <w:r w:rsidR="00C27C83">
        <w:rPr>
          <w:noProof/>
        </w:rPr>
        <w:tab/>
      </w:r>
      <w:r w:rsidR="00C27C83">
        <w:rPr>
          <w:noProof/>
        </w:rPr>
        <w:fldChar w:fldCharType="begin"/>
      </w:r>
      <w:r w:rsidR="00C27C83">
        <w:rPr>
          <w:noProof/>
        </w:rPr>
        <w:instrText xml:space="preserve"> PAGEREF _Toc514683441 \h </w:instrText>
      </w:r>
      <w:r w:rsidR="00C27C83">
        <w:rPr>
          <w:noProof/>
        </w:rPr>
      </w:r>
      <w:r w:rsidR="00C27C83">
        <w:rPr>
          <w:noProof/>
        </w:rPr>
        <w:fldChar w:fldCharType="separate"/>
      </w:r>
      <w:r w:rsidR="00C27C83">
        <w:rPr>
          <w:noProof/>
        </w:rPr>
        <w:t>2</w:t>
      </w:r>
      <w:r w:rsidR="00C27C83">
        <w:rPr>
          <w:noProof/>
        </w:rPr>
        <w:fldChar w:fldCharType="end"/>
      </w:r>
    </w:p>
    <w:p w14:paraId="13E53552" w14:textId="3EEF05F0"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2.2</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_Toc514683442 \h </w:instrText>
      </w:r>
      <w:r>
        <w:rPr>
          <w:noProof/>
        </w:rPr>
      </w:r>
      <w:r>
        <w:rPr>
          <w:noProof/>
        </w:rPr>
        <w:fldChar w:fldCharType="separate"/>
      </w:r>
      <w:r>
        <w:rPr>
          <w:noProof/>
        </w:rPr>
        <w:t>3</w:t>
      </w:r>
      <w:r>
        <w:rPr>
          <w:noProof/>
        </w:rPr>
        <w:fldChar w:fldCharType="end"/>
      </w:r>
    </w:p>
    <w:p w14:paraId="5B3B5172" w14:textId="410BFC4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2.3</w:t>
      </w:r>
      <w:r>
        <w:rPr>
          <w:rFonts w:asciiTheme="minorHAnsi" w:eastAsiaTheme="minorEastAsia" w:hAnsiTheme="minorHAnsi"/>
          <w:b w:val="0"/>
          <w:bCs w:val="0"/>
          <w:caps w:val="0"/>
          <w:noProof/>
        </w:rPr>
        <w:tab/>
      </w:r>
      <w:r>
        <w:rPr>
          <w:noProof/>
        </w:rPr>
        <w:t>Creating a new WICED Studio project</w:t>
      </w:r>
      <w:r>
        <w:rPr>
          <w:noProof/>
        </w:rPr>
        <w:tab/>
      </w:r>
      <w:r>
        <w:rPr>
          <w:noProof/>
        </w:rPr>
        <w:fldChar w:fldCharType="begin"/>
      </w:r>
      <w:r>
        <w:rPr>
          <w:noProof/>
        </w:rPr>
        <w:instrText xml:space="preserve"> PAGEREF _Toc514683443 \h </w:instrText>
      </w:r>
      <w:r>
        <w:rPr>
          <w:noProof/>
        </w:rPr>
      </w:r>
      <w:r>
        <w:rPr>
          <w:noProof/>
        </w:rPr>
        <w:fldChar w:fldCharType="separate"/>
      </w:r>
      <w:r>
        <w:rPr>
          <w:noProof/>
        </w:rPr>
        <w:t>6</w:t>
      </w:r>
      <w:r>
        <w:rPr>
          <w:noProof/>
        </w:rPr>
        <w:fldChar w:fldCharType="end"/>
      </w:r>
    </w:p>
    <w:p w14:paraId="0DB06745" w14:textId="32F889F4" w:rsidR="00C27C83" w:rsidRDefault="00C27C83">
      <w:pPr>
        <w:pStyle w:val="TOC2"/>
        <w:rPr>
          <w:rFonts w:asciiTheme="minorHAnsi" w:eastAsiaTheme="minorEastAsia" w:hAnsiTheme="minorHAnsi"/>
          <w:smallCaps w:val="0"/>
          <w:noProof/>
          <w:sz w:val="22"/>
        </w:rPr>
      </w:pPr>
      <w:r>
        <w:rPr>
          <w:noProof/>
        </w:rPr>
        <w:t>2.3.1 Directory Structure</w:t>
      </w:r>
      <w:r>
        <w:rPr>
          <w:noProof/>
        </w:rPr>
        <w:tab/>
      </w:r>
      <w:r>
        <w:rPr>
          <w:noProof/>
        </w:rPr>
        <w:fldChar w:fldCharType="begin"/>
      </w:r>
      <w:r>
        <w:rPr>
          <w:noProof/>
        </w:rPr>
        <w:instrText xml:space="preserve"> PAGEREF _Toc514683444 \h </w:instrText>
      </w:r>
      <w:r>
        <w:rPr>
          <w:noProof/>
        </w:rPr>
      </w:r>
      <w:r>
        <w:rPr>
          <w:noProof/>
        </w:rPr>
        <w:fldChar w:fldCharType="separate"/>
      </w:r>
      <w:r>
        <w:rPr>
          <w:noProof/>
        </w:rPr>
        <w:t>6</w:t>
      </w:r>
      <w:r>
        <w:rPr>
          <w:noProof/>
        </w:rPr>
        <w:fldChar w:fldCharType="end"/>
      </w:r>
    </w:p>
    <w:p w14:paraId="43768846" w14:textId="686074FE" w:rsidR="00C27C83" w:rsidRDefault="00C27C83">
      <w:pPr>
        <w:pStyle w:val="TOC2"/>
        <w:rPr>
          <w:rFonts w:asciiTheme="minorHAnsi" w:eastAsiaTheme="minorEastAsia" w:hAnsiTheme="minorHAnsi"/>
          <w:smallCaps w:val="0"/>
          <w:noProof/>
          <w:sz w:val="22"/>
        </w:rPr>
      </w:pPr>
      <w:r>
        <w:rPr>
          <w:noProof/>
        </w:rPr>
        <w:t>2.3.2 makefile</w:t>
      </w:r>
      <w:r>
        <w:rPr>
          <w:noProof/>
        </w:rPr>
        <w:tab/>
      </w:r>
      <w:r>
        <w:rPr>
          <w:noProof/>
        </w:rPr>
        <w:fldChar w:fldCharType="begin"/>
      </w:r>
      <w:r>
        <w:rPr>
          <w:noProof/>
        </w:rPr>
        <w:instrText xml:space="preserve"> PAGEREF _Toc514683445 \h </w:instrText>
      </w:r>
      <w:r>
        <w:rPr>
          <w:noProof/>
        </w:rPr>
      </w:r>
      <w:r>
        <w:rPr>
          <w:noProof/>
        </w:rPr>
        <w:fldChar w:fldCharType="separate"/>
      </w:r>
      <w:r>
        <w:rPr>
          <w:noProof/>
        </w:rPr>
        <w:t>6</w:t>
      </w:r>
      <w:r>
        <w:rPr>
          <w:noProof/>
        </w:rPr>
        <w:fldChar w:fldCharType="end"/>
      </w:r>
    </w:p>
    <w:p w14:paraId="3556C6D6" w14:textId="0DB1ED6F" w:rsidR="00C27C83" w:rsidRDefault="00C27C83">
      <w:pPr>
        <w:pStyle w:val="TOC2"/>
        <w:rPr>
          <w:rFonts w:asciiTheme="minorHAnsi" w:eastAsiaTheme="minorEastAsia" w:hAnsiTheme="minorHAnsi"/>
          <w:smallCaps w:val="0"/>
          <w:noProof/>
          <w:sz w:val="22"/>
        </w:rPr>
      </w:pPr>
      <w:r>
        <w:rPr>
          <w:noProof/>
        </w:rPr>
        <w:t>2.3.3 C file</w:t>
      </w:r>
      <w:r>
        <w:rPr>
          <w:noProof/>
        </w:rPr>
        <w:tab/>
      </w:r>
      <w:r>
        <w:rPr>
          <w:noProof/>
        </w:rPr>
        <w:fldChar w:fldCharType="begin"/>
      </w:r>
      <w:r>
        <w:rPr>
          <w:noProof/>
        </w:rPr>
        <w:instrText xml:space="preserve"> PAGEREF _Toc514683446 \h </w:instrText>
      </w:r>
      <w:r>
        <w:rPr>
          <w:noProof/>
        </w:rPr>
      </w:r>
      <w:r>
        <w:rPr>
          <w:noProof/>
        </w:rPr>
        <w:fldChar w:fldCharType="separate"/>
      </w:r>
      <w:r>
        <w:rPr>
          <w:noProof/>
        </w:rPr>
        <w:t>6</w:t>
      </w:r>
      <w:r>
        <w:rPr>
          <w:noProof/>
        </w:rPr>
        <w:fldChar w:fldCharType="end"/>
      </w:r>
    </w:p>
    <w:p w14:paraId="5D16DEAD" w14:textId="11874D9C" w:rsidR="00C27C83" w:rsidRDefault="00C27C83">
      <w:pPr>
        <w:pStyle w:val="TOC2"/>
        <w:rPr>
          <w:rFonts w:asciiTheme="minorHAnsi" w:eastAsiaTheme="minorEastAsia" w:hAnsiTheme="minorHAnsi"/>
          <w:smallCaps w:val="0"/>
          <w:noProof/>
          <w:sz w:val="22"/>
        </w:rPr>
      </w:pPr>
      <w:r>
        <w:rPr>
          <w:noProof/>
        </w:rPr>
        <w:t>2.3.4 Make Target</w:t>
      </w:r>
      <w:r>
        <w:rPr>
          <w:noProof/>
        </w:rPr>
        <w:tab/>
      </w:r>
      <w:r>
        <w:rPr>
          <w:noProof/>
        </w:rPr>
        <w:fldChar w:fldCharType="begin"/>
      </w:r>
      <w:r>
        <w:rPr>
          <w:noProof/>
        </w:rPr>
        <w:instrText xml:space="preserve"> PAGEREF _Toc514683447 \h </w:instrText>
      </w:r>
      <w:r>
        <w:rPr>
          <w:noProof/>
        </w:rPr>
      </w:r>
      <w:r>
        <w:rPr>
          <w:noProof/>
        </w:rPr>
        <w:fldChar w:fldCharType="separate"/>
      </w:r>
      <w:r>
        <w:rPr>
          <w:noProof/>
        </w:rPr>
        <w:t>7</w:t>
      </w:r>
      <w:r>
        <w:rPr>
          <w:noProof/>
        </w:rPr>
        <w:fldChar w:fldCharType="end"/>
      </w:r>
    </w:p>
    <w:p w14:paraId="51697201" w14:textId="2CE76C91"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2.4</w:t>
      </w:r>
      <w:r>
        <w:rPr>
          <w:rFonts w:asciiTheme="minorHAnsi" w:eastAsiaTheme="minorEastAsia" w:hAnsiTheme="minorHAnsi"/>
          <w:b w:val="0"/>
          <w:bCs w:val="0"/>
          <w:caps w:val="0"/>
          <w:noProof/>
        </w:rPr>
        <w:tab/>
      </w:r>
      <w:r>
        <w:rPr>
          <w:noProof/>
        </w:rPr>
        <w:t>Pin Configuration (SuperMux Tool)</w:t>
      </w:r>
      <w:r>
        <w:rPr>
          <w:noProof/>
        </w:rPr>
        <w:tab/>
      </w:r>
      <w:r>
        <w:rPr>
          <w:noProof/>
        </w:rPr>
        <w:fldChar w:fldCharType="begin"/>
      </w:r>
      <w:r>
        <w:rPr>
          <w:noProof/>
        </w:rPr>
        <w:instrText xml:space="preserve"> PAGEREF _Toc514683448 \h </w:instrText>
      </w:r>
      <w:r>
        <w:rPr>
          <w:noProof/>
        </w:rPr>
      </w:r>
      <w:r>
        <w:rPr>
          <w:noProof/>
        </w:rPr>
        <w:fldChar w:fldCharType="separate"/>
      </w:r>
      <w:r>
        <w:rPr>
          <w:noProof/>
        </w:rPr>
        <w:t>10</w:t>
      </w:r>
      <w:r>
        <w:rPr>
          <w:noProof/>
        </w:rPr>
        <w:fldChar w:fldCharType="end"/>
      </w:r>
    </w:p>
    <w:p w14:paraId="5547846D" w14:textId="11CDDDC4" w:rsidR="00C27C83" w:rsidRDefault="00C27C83">
      <w:pPr>
        <w:pStyle w:val="TOC2"/>
        <w:rPr>
          <w:rFonts w:asciiTheme="minorHAnsi" w:eastAsiaTheme="minorEastAsia" w:hAnsiTheme="minorHAnsi"/>
          <w:smallCaps w:val="0"/>
          <w:noProof/>
          <w:sz w:val="22"/>
        </w:rPr>
      </w:pPr>
      <w:r>
        <w:rPr>
          <w:noProof/>
        </w:rPr>
        <w:t>2.4.1 Pin Configuration File</w:t>
      </w:r>
      <w:r>
        <w:rPr>
          <w:noProof/>
        </w:rPr>
        <w:tab/>
      </w:r>
      <w:r>
        <w:rPr>
          <w:noProof/>
        </w:rPr>
        <w:fldChar w:fldCharType="begin"/>
      </w:r>
      <w:r>
        <w:rPr>
          <w:noProof/>
        </w:rPr>
        <w:instrText xml:space="preserve"> PAGEREF _Toc514683449 \h </w:instrText>
      </w:r>
      <w:r>
        <w:rPr>
          <w:noProof/>
        </w:rPr>
      </w:r>
      <w:r>
        <w:rPr>
          <w:noProof/>
        </w:rPr>
        <w:fldChar w:fldCharType="separate"/>
      </w:r>
      <w:r>
        <w:rPr>
          <w:noProof/>
        </w:rPr>
        <w:t>10</w:t>
      </w:r>
      <w:r>
        <w:rPr>
          <w:noProof/>
        </w:rPr>
        <w:fldChar w:fldCharType="end"/>
      </w:r>
    </w:p>
    <w:p w14:paraId="33B0314D" w14:textId="4A5563B3" w:rsidR="00C27C83" w:rsidRDefault="00C27C83">
      <w:pPr>
        <w:pStyle w:val="TOC2"/>
        <w:rPr>
          <w:rFonts w:asciiTheme="minorHAnsi" w:eastAsiaTheme="minorEastAsia" w:hAnsiTheme="minorHAnsi"/>
          <w:smallCaps w:val="0"/>
          <w:noProof/>
          <w:sz w:val="22"/>
        </w:rPr>
      </w:pPr>
      <w:r>
        <w:rPr>
          <w:noProof/>
        </w:rPr>
        <w:t>2.4.2 SuperMux Configuration</w:t>
      </w:r>
      <w:r>
        <w:rPr>
          <w:noProof/>
        </w:rPr>
        <w:tab/>
      </w:r>
      <w:r>
        <w:rPr>
          <w:noProof/>
        </w:rPr>
        <w:fldChar w:fldCharType="begin"/>
      </w:r>
      <w:r>
        <w:rPr>
          <w:noProof/>
        </w:rPr>
        <w:instrText xml:space="preserve"> PAGEREF _Toc514683450 \h </w:instrText>
      </w:r>
      <w:r>
        <w:rPr>
          <w:noProof/>
        </w:rPr>
      </w:r>
      <w:r>
        <w:rPr>
          <w:noProof/>
        </w:rPr>
        <w:fldChar w:fldCharType="separate"/>
      </w:r>
      <w:r>
        <w:rPr>
          <w:noProof/>
        </w:rPr>
        <w:t>10</w:t>
      </w:r>
      <w:r>
        <w:rPr>
          <w:noProof/>
        </w:rPr>
        <w:fldChar w:fldCharType="end"/>
      </w:r>
    </w:p>
    <w:p w14:paraId="09601970" w14:textId="31B23125"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2.5</w:t>
      </w:r>
      <w:r>
        <w:rPr>
          <w:rFonts w:asciiTheme="minorHAnsi" w:eastAsiaTheme="minorEastAsia" w:hAnsiTheme="minorHAnsi"/>
          <w:b w:val="0"/>
          <w:bCs w:val="0"/>
          <w:caps w:val="0"/>
          <w:noProof/>
        </w:rPr>
        <w:tab/>
      </w:r>
      <w:r>
        <w:rPr>
          <w:noProof/>
        </w:rPr>
        <w:t>Peripherals</w:t>
      </w:r>
      <w:r>
        <w:rPr>
          <w:noProof/>
        </w:rPr>
        <w:tab/>
      </w:r>
      <w:r>
        <w:rPr>
          <w:noProof/>
        </w:rPr>
        <w:fldChar w:fldCharType="begin"/>
      </w:r>
      <w:r>
        <w:rPr>
          <w:noProof/>
        </w:rPr>
        <w:instrText xml:space="preserve"> PAGEREF _Toc514683451 \h </w:instrText>
      </w:r>
      <w:r>
        <w:rPr>
          <w:noProof/>
        </w:rPr>
      </w:r>
      <w:r>
        <w:rPr>
          <w:noProof/>
        </w:rPr>
        <w:fldChar w:fldCharType="separate"/>
      </w:r>
      <w:r>
        <w:rPr>
          <w:noProof/>
        </w:rPr>
        <w:t>14</w:t>
      </w:r>
      <w:r>
        <w:rPr>
          <w:noProof/>
        </w:rPr>
        <w:fldChar w:fldCharType="end"/>
      </w:r>
    </w:p>
    <w:p w14:paraId="46BC9595" w14:textId="61F34333" w:rsidR="00C27C83" w:rsidRDefault="00C27C83">
      <w:pPr>
        <w:pStyle w:val="TOC2"/>
        <w:rPr>
          <w:rFonts w:asciiTheme="minorHAnsi" w:eastAsiaTheme="minorEastAsia" w:hAnsiTheme="minorHAnsi"/>
          <w:smallCaps w:val="0"/>
          <w:noProof/>
          <w:sz w:val="22"/>
        </w:rPr>
      </w:pPr>
      <w:r>
        <w:rPr>
          <w:noProof/>
        </w:rPr>
        <w:t>2.5.1 GPIO</w:t>
      </w:r>
      <w:r>
        <w:rPr>
          <w:noProof/>
        </w:rPr>
        <w:tab/>
      </w:r>
      <w:r>
        <w:rPr>
          <w:noProof/>
        </w:rPr>
        <w:fldChar w:fldCharType="begin"/>
      </w:r>
      <w:r>
        <w:rPr>
          <w:noProof/>
        </w:rPr>
        <w:instrText xml:space="preserve"> PAGEREF _Toc514683452 \h </w:instrText>
      </w:r>
      <w:r>
        <w:rPr>
          <w:noProof/>
        </w:rPr>
      </w:r>
      <w:r>
        <w:rPr>
          <w:noProof/>
        </w:rPr>
        <w:fldChar w:fldCharType="separate"/>
      </w:r>
      <w:r>
        <w:rPr>
          <w:noProof/>
        </w:rPr>
        <w:t>14</w:t>
      </w:r>
      <w:r>
        <w:rPr>
          <w:noProof/>
        </w:rPr>
        <w:fldChar w:fldCharType="end"/>
      </w:r>
    </w:p>
    <w:p w14:paraId="4BC3624D" w14:textId="28BF879F" w:rsidR="00C27C83" w:rsidRDefault="00C27C83">
      <w:pPr>
        <w:pStyle w:val="TOC2"/>
        <w:rPr>
          <w:rFonts w:asciiTheme="minorHAnsi" w:eastAsiaTheme="minorEastAsia" w:hAnsiTheme="minorHAnsi"/>
          <w:smallCaps w:val="0"/>
          <w:noProof/>
          <w:sz w:val="22"/>
        </w:rPr>
      </w:pPr>
      <w:r>
        <w:rPr>
          <w:noProof/>
        </w:rPr>
        <w:t>2.5.2 PWM</w:t>
      </w:r>
      <w:r>
        <w:rPr>
          <w:noProof/>
        </w:rPr>
        <w:tab/>
      </w:r>
      <w:r>
        <w:rPr>
          <w:noProof/>
        </w:rPr>
        <w:fldChar w:fldCharType="begin"/>
      </w:r>
      <w:r>
        <w:rPr>
          <w:noProof/>
        </w:rPr>
        <w:instrText xml:space="preserve"> PAGEREF _Toc514683453 \h </w:instrText>
      </w:r>
      <w:r>
        <w:rPr>
          <w:noProof/>
        </w:rPr>
      </w:r>
      <w:r>
        <w:rPr>
          <w:noProof/>
        </w:rPr>
        <w:fldChar w:fldCharType="separate"/>
      </w:r>
      <w:r>
        <w:rPr>
          <w:noProof/>
        </w:rPr>
        <w:t>15</w:t>
      </w:r>
      <w:r>
        <w:rPr>
          <w:noProof/>
        </w:rPr>
        <w:fldChar w:fldCharType="end"/>
      </w:r>
    </w:p>
    <w:p w14:paraId="219EF067" w14:textId="373DFA50" w:rsidR="00C27C83" w:rsidRDefault="00C27C83">
      <w:pPr>
        <w:pStyle w:val="TOC2"/>
        <w:rPr>
          <w:rFonts w:asciiTheme="minorHAnsi" w:eastAsiaTheme="minorEastAsia" w:hAnsiTheme="minorHAnsi"/>
          <w:smallCaps w:val="0"/>
          <w:noProof/>
          <w:sz w:val="22"/>
        </w:rPr>
      </w:pPr>
      <w:r>
        <w:rPr>
          <w:noProof/>
        </w:rPr>
        <w:t>2.5.3 Debug Printing</w:t>
      </w:r>
      <w:r>
        <w:rPr>
          <w:noProof/>
        </w:rPr>
        <w:tab/>
      </w:r>
      <w:r>
        <w:rPr>
          <w:noProof/>
        </w:rPr>
        <w:fldChar w:fldCharType="begin"/>
      </w:r>
      <w:r>
        <w:rPr>
          <w:noProof/>
        </w:rPr>
        <w:instrText xml:space="preserve"> PAGEREF _Toc514683454 \h </w:instrText>
      </w:r>
      <w:r>
        <w:rPr>
          <w:noProof/>
        </w:rPr>
      </w:r>
      <w:r>
        <w:rPr>
          <w:noProof/>
        </w:rPr>
        <w:fldChar w:fldCharType="separate"/>
      </w:r>
      <w:r>
        <w:rPr>
          <w:noProof/>
        </w:rPr>
        <w:t>16</w:t>
      </w:r>
      <w:r>
        <w:rPr>
          <w:noProof/>
        </w:rPr>
        <w:fldChar w:fldCharType="end"/>
      </w:r>
    </w:p>
    <w:p w14:paraId="69795D62" w14:textId="7F941CD8" w:rsidR="00C27C83" w:rsidRDefault="00C27C83">
      <w:pPr>
        <w:pStyle w:val="TOC2"/>
        <w:rPr>
          <w:rFonts w:asciiTheme="minorHAnsi" w:eastAsiaTheme="minorEastAsia" w:hAnsiTheme="minorHAnsi"/>
          <w:smallCaps w:val="0"/>
          <w:noProof/>
          <w:sz w:val="22"/>
        </w:rPr>
      </w:pPr>
      <w:r>
        <w:rPr>
          <w:noProof/>
        </w:rPr>
        <w:t>2.5.4 PUART</w:t>
      </w:r>
      <w:r>
        <w:rPr>
          <w:noProof/>
        </w:rPr>
        <w:tab/>
      </w:r>
      <w:r>
        <w:rPr>
          <w:noProof/>
        </w:rPr>
        <w:fldChar w:fldCharType="begin"/>
      </w:r>
      <w:r>
        <w:rPr>
          <w:noProof/>
        </w:rPr>
        <w:instrText xml:space="preserve"> PAGEREF _Toc514683455 \h </w:instrText>
      </w:r>
      <w:r>
        <w:rPr>
          <w:noProof/>
        </w:rPr>
      </w:r>
      <w:r>
        <w:rPr>
          <w:noProof/>
        </w:rPr>
        <w:fldChar w:fldCharType="separate"/>
      </w:r>
      <w:r>
        <w:rPr>
          <w:noProof/>
        </w:rPr>
        <w:t>16</w:t>
      </w:r>
      <w:r>
        <w:rPr>
          <w:noProof/>
        </w:rPr>
        <w:fldChar w:fldCharType="end"/>
      </w:r>
    </w:p>
    <w:p w14:paraId="70005AC1" w14:textId="030EC2DF" w:rsidR="00C27C83" w:rsidRDefault="00C27C83">
      <w:pPr>
        <w:pStyle w:val="TOC2"/>
        <w:rPr>
          <w:rFonts w:asciiTheme="minorHAnsi" w:eastAsiaTheme="minorEastAsia" w:hAnsiTheme="minorHAnsi"/>
          <w:smallCaps w:val="0"/>
          <w:noProof/>
          <w:sz w:val="22"/>
        </w:rPr>
      </w:pPr>
      <w:r>
        <w:rPr>
          <w:noProof/>
        </w:rPr>
        <w:t>2.5.5 I2C</w:t>
      </w:r>
      <w:r>
        <w:rPr>
          <w:noProof/>
        </w:rPr>
        <w:tab/>
      </w:r>
      <w:r>
        <w:rPr>
          <w:noProof/>
        </w:rPr>
        <w:fldChar w:fldCharType="begin"/>
      </w:r>
      <w:r>
        <w:rPr>
          <w:noProof/>
        </w:rPr>
        <w:instrText xml:space="preserve"> PAGEREF _Toc514683456 \h </w:instrText>
      </w:r>
      <w:r>
        <w:rPr>
          <w:noProof/>
        </w:rPr>
      </w:r>
      <w:r>
        <w:rPr>
          <w:noProof/>
        </w:rPr>
        <w:fldChar w:fldCharType="separate"/>
      </w:r>
      <w:r>
        <w:rPr>
          <w:noProof/>
        </w:rPr>
        <w:t>17</w:t>
      </w:r>
      <w:r>
        <w:rPr>
          <w:noProof/>
        </w:rPr>
        <w:fldChar w:fldCharType="end"/>
      </w:r>
    </w:p>
    <w:p w14:paraId="58A69C5E" w14:textId="587F9ED3" w:rsidR="00C27C83" w:rsidRDefault="00C27C83">
      <w:pPr>
        <w:pStyle w:val="TOC2"/>
        <w:rPr>
          <w:rFonts w:asciiTheme="minorHAnsi" w:eastAsiaTheme="minorEastAsia" w:hAnsiTheme="minorHAnsi"/>
          <w:smallCaps w:val="0"/>
          <w:noProof/>
          <w:sz w:val="22"/>
        </w:rPr>
      </w:pPr>
      <w:r>
        <w:rPr>
          <w:noProof/>
        </w:rPr>
        <w:t>2.5.6 OLED Display</w:t>
      </w:r>
      <w:r>
        <w:rPr>
          <w:noProof/>
        </w:rPr>
        <w:tab/>
      </w:r>
      <w:r>
        <w:rPr>
          <w:noProof/>
        </w:rPr>
        <w:fldChar w:fldCharType="begin"/>
      </w:r>
      <w:r>
        <w:rPr>
          <w:noProof/>
        </w:rPr>
        <w:instrText xml:space="preserve"> PAGEREF _Toc514683457 \h </w:instrText>
      </w:r>
      <w:r>
        <w:rPr>
          <w:noProof/>
        </w:rPr>
      </w:r>
      <w:r>
        <w:rPr>
          <w:noProof/>
        </w:rPr>
        <w:fldChar w:fldCharType="separate"/>
      </w:r>
      <w:r>
        <w:rPr>
          <w:noProof/>
        </w:rPr>
        <w:t>18</w:t>
      </w:r>
      <w:r>
        <w:rPr>
          <w:noProof/>
        </w:rPr>
        <w:fldChar w:fldCharType="end"/>
      </w:r>
    </w:p>
    <w:p w14:paraId="0AC99E8A" w14:textId="4D1428FC" w:rsidR="00C27C83" w:rsidRDefault="00C27C83">
      <w:pPr>
        <w:pStyle w:val="TOC2"/>
        <w:rPr>
          <w:rFonts w:asciiTheme="minorHAnsi" w:eastAsiaTheme="minorEastAsia" w:hAnsiTheme="minorHAnsi"/>
          <w:smallCaps w:val="0"/>
          <w:noProof/>
          <w:sz w:val="22"/>
        </w:rPr>
      </w:pPr>
      <w:r>
        <w:rPr>
          <w:noProof/>
        </w:rPr>
        <w:t>2.5.7 ADC</w:t>
      </w:r>
      <w:r>
        <w:rPr>
          <w:noProof/>
        </w:rPr>
        <w:tab/>
      </w:r>
      <w:r>
        <w:rPr>
          <w:noProof/>
        </w:rPr>
        <w:fldChar w:fldCharType="begin"/>
      </w:r>
      <w:r>
        <w:rPr>
          <w:noProof/>
        </w:rPr>
        <w:instrText xml:space="preserve"> PAGEREF _Toc514683458 \h </w:instrText>
      </w:r>
      <w:r>
        <w:rPr>
          <w:noProof/>
        </w:rPr>
      </w:r>
      <w:r>
        <w:rPr>
          <w:noProof/>
        </w:rPr>
        <w:fldChar w:fldCharType="separate"/>
      </w:r>
      <w:r>
        <w:rPr>
          <w:noProof/>
        </w:rPr>
        <w:t>19</w:t>
      </w:r>
      <w:r>
        <w:rPr>
          <w:noProof/>
        </w:rPr>
        <w:fldChar w:fldCharType="end"/>
      </w:r>
    </w:p>
    <w:p w14:paraId="73D3C62F" w14:textId="2F2BCB6B"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2.6</w:t>
      </w:r>
      <w:r>
        <w:rPr>
          <w:rFonts w:asciiTheme="minorHAnsi" w:eastAsiaTheme="minorEastAsia" w:hAnsiTheme="minorHAnsi"/>
          <w:b w:val="0"/>
          <w:bCs w:val="0"/>
          <w:caps w:val="0"/>
          <w:noProof/>
        </w:rPr>
        <w:tab/>
      </w:r>
      <w:r>
        <w:rPr>
          <w:noProof/>
        </w:rPr>
        <w:t>WICED_RESULT_T</w:t>
      </w:r>
      <w:r>
        <w:rPr>
          <w:noProof/>
        </w:rPr>
        <w:tab/>
      </w:r>
      <w:r>
        <w:rPr>
          <w:noProof/>
        </w:rPr>
        <w:fldChar w:fldCharType="begin"/>
      </w:r>
      <w:r>
        <w:rPr>
          <w:noProof/>
        </w:rPr>
        <w:instrText xml:space="preserve"> PAGEREF _Toc514683459 \h </w:instrText>
      </w:r>
      <w:r>
        <w:rPr>
          <w:noProof/>
        </w:rPr>
      </w:r>
      <w:r>
        <w:rPr>
          <w:noProof/>
        </w:rPr>
        <w:fldChar w:fldCharType="separate"/>
      </w:r>
      <w:r>
        <w:rPr>
          <w:noProof/>
        </w:rPr>
        <w:t>20</w:t>
      </w:r>
      <w:r>
        <w:rPr>
          <w:noProof/>
        </w:rPr>
        <w:fldChar w:fldCharType="end"/>
      </w:r>
    </w:p>
    <w:p w14:paraId="1E66DFCE" w14:textId="10FAC5C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2.7</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_Toc514683460 \h </w:instrText>
      </w:r>
      <w:r>
        <w:rPr>
          <w:noProof/>
        </w:rPr>
      </w:r>
      <w:r>
        <w:rPr>
          <w:noProof/>
        </w:rPr>
        <w:fldChar w:fldCharType="separate"/>
      </w:r>
      <w:r>
        <w:rPr>
          <w:noProof/>
        </w:rPr>
        <w:t>22</w:t>
      </w:r>
      <w:r>
        <w:rPr>
          <w:noProof/>
        </w:rPr>
        <w:fldChar w:fldCharType="end"/>
      </w:r>
    </w:p>
    <w:p w14:paraId="6BA49682" w14:textId="14B65096" w:rsidR="00C27C83" w:rsidRDefault="00C27C83">
      <w:pPr>
        <w:pStyle w:val="TOC2"/>
        <w:rPr>
          <w:rFonts w:asciiTheme="minorHAnsi" w:eastAsiaTheme="minorEastAsia" w:hAnsiTheme="minorHAnsi"/>
          <w:smallCaps w:val="0"/>
          <w:noProof/>
          <w:sz w:val="22"/>
        </w:rPr>
      </w:pPr>
      <w:r>
        <w:rPr>
          <w:noProof/>
        </w:rPr>
        <w:t>Exercise - 2.1 (PLATFORM) Install WW101_2_&lt;KitName&gt; into the platforms directory</w:t>
      </w:r>
      <w:r>
        <w:rPr>
          <w:noProof/>
        </w:rPr>
        <w:tab/>
      </w:r>
      <w:r>
        <w:rPr>
          <w:noProof/>
        </w:rPr>
        <w:fldChar w:fldCharType="begin"/>
      </w:r>
      <w:r>
        <w:rPr>
          <w:noProof/>
        </w:rPr>
        <w:instrText xml:space="preserve"> PAGEREF _Toc514683461 \h </w:instrText>
      </w:r>
      <w:r>
        <w:rPr>
          <w:noProof/>
        </w:rPr>
      </w:r>
      <w:r>
        <w:rPr>
          <w:noProof/>
        </w:rPr>
        <w:fldChar w:fldCharType="separate"/>
      </w:r>
      <w:r>
        <w:rPr>
          <w:noProof/>
        </w:rPr>
        <w:t>22</w:t>
      </w:r>
      <w:r>
        <w:rPr>
          <w:noProof/>
        </w:rPr>
        <w:fldChar w:fldCharType="end"/>
      </w:r>
    </w:p>
    <w:p w14:paraId="242EEDAB" w14:textId="079A69B4" w:rsidR="00C27C83" w:rsidRDefault="00C27C83">
      <w:pPr>
        <w:pStyle w:val="TOC2"/>
        <w:rPr>
          <w:rFonts w:asciiTheme="minorHAnsi" w:eastAsiaTheme="minorEastAsia" w:hAnsiTheme="minorHAnsi"/>
          <w:smallCaps w:val="0"/>
          <w:noProof/>
          <w:sz w:val="22"/>
        </w:rPr>
      </w:pPr>
      <w:r>
        <w:rPr>
          <w:noProof/>
        </w:rPr>
        <w:t>Exercise - 2.2 (GPIO) Blink an LED</w:t>
      </w:r>
      <w:r>
        <w:rPr>
          <w:noProof/>
        </w:rPr>
        <w:tab/>
      </w:r>
      <w:r>
        <w:rPr>
          <w:noProof/>
        </w:rPr>
        <w:fldChar w:fldCharType="begin"/>
      </w:r>
      <w:r>
        <w:rPr>
          <w:noProof/>
        </w:rPr>
        <w:instrText xml:space="preserve"> PAGEREF _Toc514683462 \h </w:instrText>
      </w:r>
      <w:r>
        <w:rPr>
          <w:noProof/>
        </w:rPr>
      </w:r>
      <w:r>
        <w:rPr>
          <w:noProof/>
        </w:rPr>
        <w:fldChar w:fldCharType="separate"/>
      </w:r>
      <w:r>
        <w:rPr>
          <w:noProof/>
        </w:rPr>
        <w:t>22</w:t>
      </w:r>
      <w:r>
        <w:rPr>
          <w:noProof/>
        </w:rPr>
        <w:fldChar w:fldCharType="end"/>
      </w:r>
    </w:p>
    <w:p w14:paraId="37607716" w14:textId="5E1676AE" w:rsidR="00C27C83" w:rsidRDefault="00C27C83">
      <w:pPr>
        <w:pStyle w:val="TOC2"/>
        <w:rPr>
          <w:rFonts w:asciiTheme="minorHAnsi" w:eastAsiaTheme="minorEastAsia" w:hAnsiTheme="minorHAnsi"/>
          <w:smallCaps w:val="0"/>
          <w:noProof/>
          <w:sz w:val="22"/>
        </w:rPr>
      </w:pPr>
      <w:r>
        <w:rPr>
          <w:noProof/>
        </w:rPr>
        <w:t>Exercise - 2.3 (GPIO) Add Debug Printing to the LED Blink Project</w:t>
      </w:r>
      <w:r>
        <w:rPr>
          <w:noProof/>
        </w:rPr>
        <w:tab/>
      </w:r>
      <w:r>
        <w:rPr>
          <w:noProof/>
        </w:rPr>
        <w:fldChar w:fldCharType="begin"/>
      </w:r>
      <w:r>
        <w:rPr>
          <w:noProof/>
        </w:rPr>
        <w:instrText xml:space="preserve"> PAGEREF _Toc514683463 \h </w:instrText>
      </w:r>
      <w:r>
        <w:rPr>
          <w:noProof/>
        </w:rPr>
      </w:r>
      <w:r>
        <w:rPr>
          <w:noProof/>
        </w:rPr>
        <w:fldChar w:fldCharType="separate"/>
      </w:r>
      <w:r>
        <w:rPr>
          <w:noProof/>
        </w:rPr>
        <w:t>23</w:t>
      </w:r>
      <w:r>
        <w:rPr>
          <w:noProof/>
        </w:rPr>
        <w:fldChar w:fldCharType="end"/>
      </w:r>
    </w:p>
    <w:p w14:paraId="0AC56927" w14:textId="4E1AA489" w:rsidR="00C27C83" w:rsidRDefault="00C27C83">
      <w:pPr>
        <w:pStyle w:val="TOC2"/>
        <w:rPr>
          <w:rFonts w:asciiTheme="minorHAnsi" w:eastAsiaTheme="minorEastAsia" w:hAnsiTheme="minorHAnsi"/>
          <w:smallCaps w:val="0"/>
          <w:noProof/>
          <w:sz w:val="22"/>
        </w:rPr>
      </w:pPr>
      <w:r>
        <w:rPr>
          <w:noProof/>
        </w:rPr>
        <w:t>Exercise - 2.4 (GPIO) Read the State of a Mechanical Button</w:t>
      </w:r>
      <w:r>
        <w:rPr>
          <w:noProof/>
        </w:rPr>
        <w:tab/>
      </w:r>
      <w:r>
        <w:rPr>
          <w:noProof/>
        </w:rPr>
        <w:fldChar w:fldCharType="begin"/>
      </w:r>
      <w:r>
        <w:rPr>
          <w:noProof/>
        </w:rPr>
        <w:instrText xml:space="preserve"> PAGEREF _Toc514683464 \h </w:instrText>
      </w:r>
      <w:r>
        <w:rPr>
          <w:noProof/>
        </w:rPr>
      </w:r>
      <w:r>
        <w:rPr>
          <w:noProof/>
        </w:rPr>
        <w:fldChar w:fldCharType="separate"/>
      </w:r>
      <w:r>
        <w:rPr>
          <w:noProof/>
        </w:rPr>
        <w:t>24</w:t>
      </w:r>
      <w:r>
        <w:rPr>
          <w:noProof/>
        </w:rPr>
        <w:fldChar w:fldCharType="end"/>
      </w:r>
    </w:p>
    <w:p w14:paraId="525FAEB2" w14:textId="2A61CA93" w:rsidR="00C27C83" w:rsidRDefault="00C27C83">
      <w:pPr>
        <w:pStyle w:val="TOC2"/>
        <w:rPr>
          <w:rFonts w:asciiTheme="minorHAnsi" w:eastAsiaTheme="minorEastAsia" w:hAnsiTheme="minorHAnsi"/>
          <w:smallCaps w:val="0"/>
          <w:noProof/>
          <w:sz w:val="22"/>
        </w:rPr>
      </w:pPr>
      <w:r>
        <w:rPr>
          <w:noProof/>
        </w:rPr>
        <w:t>Exercise - 2.5 (GPIO) Use an Interrupt to Toggle the State of an LED</w:t>
      </w:r>
      <w:r>
        <w:rPr>
          <w:noProof/>
        </w:rPr>
        <w:tab/>
      </w:r>
      <w:r>
        <w:rPr>
          <w:noProof/>
        </w:rPr>
        <w:fldChar w:fldCharType="begin"/>
      </w:r>
      <w:r>
        <w:rPr>
          <w:noProof/>
        </w:rPr>
        <w:instrText xml:space="preserve"> PAGEREF _Toc514683465 \h </w:instrText>
      </w:r>
      <w:r>
        <w:rPr>
          <w:noProof/>
        </w:rPr>
      </w:r>
      <w:r>
        <w:rPr>
          <w:noProof/>
        </w:rPr>
        <w:fldChar w:fldCharType="separate"/>
      </w:r>
      <w:r>
        <w:rPr>
          <w:noProof/>
        </w:rPr>
        <w:t>24</w:t>
      </w:r>
      <w:r>
        <w:rPr>
          <w:noProof/>
        </w:rPr>
        <w:fldChar w:fldCharType="end"/>
      </w:r>
    </w:p>
    <w:p w14:paraId="3BBDBEFA" w14:textId="28E5EC97" w:rsidR="00C27C83" w:rsidRDefault="00C27C83">
      <w:pPr>
        <w:pStyle w:val="TOC2"/>
        <w:rPr>
          <w:rFonts w:asciiTheme="minorHAnsi" w:eastAsiaTheme="minorEastAsia" w:hAnsiTheme="minorHAnsi"/>
          <w:smallCaps w:val="0"/>
          <w:noProof/>
          <w:sz w:val="22"/>
        </w:rPr>
      </w:pPr>
      <w:r>
        <w:rPr>
          <w:noProof/>
        </w:rPr>
        <w:t>Exercise - 2.6 (I2C WRITE) Toggle 4 I2C Controlled LEDs</w:t>
      </w:r>
      <w:r>
        <w:rPr>
          <w:noProof/>
        </w:rPr>
        <w:tab/>
      </w:r>
      <w:r>
        <w:rPr>
          <w:noProof/>
        </w:rPr>
        <w:fldChar w:fldCharType="begin"/>
      </w:r>
      <w:r>
        <w:rPr>
          <w:noProof/>
        </w:rPr>
        <w:instrText xml:space="preserve"> PAGEREF _Toc514683466 \h </w:instrText>
      </w:r>
      <w:r>
        <w:rPr>
          <w:noProof/>
        </w:rPr>
      </w:r>
      <w:r>
        <w:rPr>
          <w:noProof/>
        </w:rPr>
        <w:fldChar w:fldCharType="separate"/>
      </w:r>
      <w:r>
        <w:rPr>
          <w:noProof/>
        </w:rPr>
        <w:t>24</w:t>
      </w:r>
      <w:r>
        <w:rPr>
          <w:noProof/>
        </w:rPr>
        <w:fldChar w:fldCharType="end"/>
      </w:r>
    </w:p>
    <w:p w14:paraId="79544E44" w14:textId="1CD629D2" w:rsidR="00C27C83" w:rsidRDefault="00C27C83">
      <w:pPr>
        <w:pStyle w:val="TOC2"/>
        <w:rPr>
          <w:rFonts w:asciiTheme="minorHAnsi" w:eastAsiaTheme="minorEastAsia" w:hAnsiTheme="minorHAnsi"/>
          <w:smallCaps w:val="0"/>
          <w:noProof/>
          <w:sz w:val="22"/>
        </w:rPr>
      </w:pPr>
      <w:r>
        <w:rPr>
          <w:noProof/>
        </w:rPr>
        <w:t>Exercise - 2.7 (I2C READ) Read PSoC CapSense Button Values using I2C</w:t>
      </w:r>
      <w:r>
        <w:rPr>
          <w:noProof/>
        </w:rPr>
        <w:tab/>
      </w:r>
      <w:r>
        <w:rPr>
          <w:noProof/>
        </w:rPr>
        <w:fldChar w:fldCharType="begin"/>
      </w:r>
      <w:r>
        <w:rPr>
          <w:noProof/>
        </w:rPr>
        <w:instrText xml:space="preserve"> PAGEREF _Toc514683467 \h </w:instrText>
      </w:r>
      <w:r>
        <w:rPr>
          <w:noProof/>
        </w:rPr>
      </w:r>
      <w:r>
        <w:rPr>
          <w:noProof/>
        </w:rPr>
        <w:fldChar w:fldCharType="separate"/>
      </w:r>
      <w:r>
        <w:rPr>
          <w:noProof/>
        </w:rPr>
        <w:t>25</w:t>
      </w:r>
      <w:r>
        <w:rPr>
          <w:noProof/>
        </w:rPr>
        <w:fldChar w:fldCharType="end"/>
      </w:r>
    </w:p>
    <w:p w14:paraId="324B718D" w14:textId="4AF15BA7" w:rsidR="00C27C83" w:rsidRDefault="00C27C83">
      <w:pPr>
        <w:pStyle w:val="TOC2"/>
        <w:rPr>
          <w:rFonts w:asciiTheme="minorHAnsi" w:eastAsiaTheme="minorEastAsia" w:hAnsiTheme="minorHAnsi"/>
          <w:smallCaps w:val="0"/>
          <w:noProof/>
          <w:sz w:val="22"/>
        </w:rPr>
      </w:pPr>
      <w:r>
        <w:rPr>
          <w:noProof/>
        </w:rPr>
        <w:t>Exercise - 2.8 (Advanced) (I2C READ) Read PSoC Sensor Values using I2C</w:t>
      </w:r>
      <w:r>
        <w:rPr>
          <w:noProof/>
        </w:rPr>
        <w:tab/>
      </w:r>
      <w:r>
        <w:rPr>
          <w:noProof/>
        </w:rPr>
        <w:fldChar w:fldCharType="begin"/>
      </w:r>
      <w:r>
        <w:rPr>
          <w:noProof/>
        </w:rPr>
        <w:instrText xml:space="preserve"> PAGEREF _Toc514683468 \h </w:instrText>
      </w:r>
      <w:r>
        <w:rPr>
          <w:noProof/>
        </w:rPr>
      </w:r>
      <w:r>
        <w:rPr>
          <w:noProof/>
        </w:rPr>
        <w:fldChar w:fldCharType="separate"/>
      </w:r>
      <w:r>
        <w:rPr>
          <w:noProof/>
        </w:rPr>
        <w:t>25</w:t>
      </w:r>
      <w:r>
        <w:rPr>
          <w:noProof/>
        </w:rPr>
        <w:fldChar w:fldCharType="end"/>
      </w:r>
    </w:p>
    <w:p w14:paraId="135008F7" w14:textId="46ABF35A" w:rsidR="00C27C83" w:rsidRDefault="00C27C83">
      <w:pPr>
        <w:pStyle w:val="TOC2"/>
        <w:rPr>
          <w:rFonts w:asciiTheme="minorHAnsi" w:eastAsiaTheme="minorEastAsia" w:hAnsiTheme="minorHAnsi"/>
          <w:smallCaps w:val="0"/>
          <w:noProof/>
          <w:sz w:val="22"/>
        </w:rPr>
      </w:pPr>
      <w:r>
        <w:rPr>
          <w:noProof/>
        </w:rPr>
        <w:t>Exercise - 2.9 (Advanced) (PWM) LED brightness</w:t>
      </w:r>
      <w:r>
        <w:rPr>
          <w:noProof/>
        </w:rPr>
        <w:tab/>
      </w:r>
      <w:r>
        <w:rPr>
          <w:noProof/>
        </w:rPr>
        <w:fldChar w:fldCharType="begin"/>
      </w:r>
      <w:r>
        <w:rPr>
          <w:noProof/>
        </w:rPr>
        <w:instrText xml:space="preserve"> PAGEREF _Toc514683469 \h </w:instrText>
      </w:r>
      <w:r>
        <w:rPr>
          <w:noProof/>
        </w:rPr>
      </w:r>
      <w:r>
        <w:rPr>
          <w:noProof/>
        </w:rPr>
        <w:fldChar w:fldCharType="separate"/>
      </w:r>
      <w:r>
        <w:rPr>
          <w:noProof/>
        </w:rPr>
        <w:t>26</w:t>
      </w:r>
      <w:r>
        <w:rPr>
          <w:noProof/>
        </w:rPr>
        <w:fldChar w:fldCharType="end"/>
      </w:r>
    </w:p>
    <w:p w14:paraId="00749DF0" w14:textId="7DF1226C" w:rsidR="00C27C83" w:rsidRDefault="00C27C83">
      <w:pPr>
        <w:pStyle w:val="TOC2"/>
        <w:rPr>
          <w:rFonts w:asciiTheme="minorHAnsi" w:eastAsiaTheme="minorEastAsia" w:hAnsiTheme="minorHAnsi"/>
          <w:smallCaps w:val="0"/>
          <w:noProof/>
          <w:sz w:val="22"/>
        </w:rPr>
      </w:pPr>
      <w:r>
        <w:rPr>
          <w:noProof/>
        </w:rPr>
        <w:t>Exercise - 2.10 (Advanced) (PWM) LED toggling at specific frequency and duty cycle</w:t>
      </w:r>
      <w:r>
        <w:rPr>
          <w:noProof/>
        </w:rPr>
        <w:tab/>
      </w:r>
      <w:r>
        <w:rPr>
          <w:noProof/>
        </w:rPr>
        <w:fldChar w:fldCharType="begin"/>
      </w:r>
      <w:r>
        <w:rPr>
          <w:noProof/>
        </w:rPr>
        <w:instrText xml:space="preserve"> PAGEREF _Toc514683470 \h </w:instrText>
      </w:r>
      <w:r>
        <w:rPr>
          <w:noProof/>
        </w:rPr>
      </w:r>
      <w:r>
        <w:rPr>
          <w:noProof/>
        </w:rPr>
        <w:fldChar w:fldCharType="separate"/>
      </w:r>
      <w:r>
        <w:rPr>
          <w:noProof/>
        </w:rPr>
        <w:t>26</w:t>
      </w:r>
      <w:r>
        <w:rPr>
          <w:noProof/>
        </w:rPr>
        <w:fldChar w:fldCharType="end"/>
      </w:r>
    </w:p>
    <w:p w14:paraId="14DBA821" w14:textId="4F9EA890" w:rsidR="00C27C83" w:rsidRDefault="00C27C83">
      <w:pPr>
        <w:pStyle w:val="TOC2"/>
        <w:rPr>
          <w:rFonts w:asciiTheme="minorHAnsi" w:eastAsiaTheme="minorEastAsia" w:hAnsiTheme="minorHAnsi"/>
          <w:smallCaps w:val="0"/>
          <w:noProof/>
          <w:sz w:val="22"/>
        </w:rPr>
      </w:pPr>
      <w:r>
        <w:rPr>
          <w:noProof/>
        </w:rPr>
        <w:t>Exercise - 2.11 (Advanced) (ADC) Measure Ambient Light Sensor</w:t>
      </w:r>
      <w:r>
        <w:rPr>
          <w:noProof/>
        </w:rPr>
        <w:tab/>
      </w:r>
      <w:r>
        <w:rPr>
          <w:noProof/>
        </w:rPr>
        <w:fldChar w:fldCharType="begin"/>
      </w:r>
      <w:r>
        <w:rPr>
          <w:noProof/>
        </w:rPr>
        <w:instrText xml:space="preserve"> PAGEREF _Toc514683471 \h </w:instrText>
      </w:r>
      <w:r>
        <w:rPr>
          <w:noProof/>
        </w:rPr>
      </w:r>
      <w:r>
        <w:rPr>
          <w:noProof/>
        </w:rPr>
        <w:fldChar w:fldCharType="separate"/>
      </w:r>
      <w:r>
        <w:rPr>
          <w:noProof/>
        </w:rPr>
        <w:t>27</w:t>
      </w:r>
      <w:r>
        <w:rPr>
          <w:noProof/>
        </w:rPr>
        <w:fldChar w:fldCharType="end"/>
      </w:r>
    </w:p>
    <w:p w14:paraId="49CDA659" w14:textId="6D13A5D5" w:rsidR="00C27C83" w:rsidRDefault="00C27C83">
      <w:pPr>
        <w:pStyle w:val="TOC2"/>
        <w:rPr>
          <w:rFonts w:asciiTheme="minorHAnsi" w:eastAsiaTheme="minorEastAsia" w:hAnsiTheme="minorHAnsi"/>
          <w:smallCaps w:val="0"/>
          <w:noProof/>
          <w:sz w:val="22"/>
        </w:rPr>
      </w:pPr>
      <w:r>
        <w:rPr>
          <w:noProof/>
        </w:rPr>
        <w:t>Exercise - 2.12 (Advanced) (UART) Send a value using the standard UART functions</w:t>
      </w:r>
      <w:r>
        <w:rPr>
          <w:noProof/>
        </w:rPr>
        <w:tab/>
      </w:r>
      <w:r>
        <w:rPr>
          <w:noProof/>
        </w:rPr>
        <w:fldChar w:fldCharType="begin"/>
      </w:r>
      <w:r>
        <w:rPr>
          <w:noProof/>
        </w:rPr>
        <w:instrText xml:space="preserve"> PAGEREF _Toc514683472 \h </w:instrText>
      </w:r>
      <w:r>
        <w:rPr>
          <w:noProof/>
        </w:rPr>
      </w:r>
      <w:r>
        <w:rPr>
          <w:noProof/>
        </w:rPr>
        <w:fldChar w:fldCharType="separate"/>
      </w:r>
      <w:r>
        <w:rPr>
          <w:noProof/>
        </w:rPr>
        <w:t>27</w:t>
      </w:r>
      <w:r>
        <w:rPr>
          <w:noProof/>
        </w:rPr>
        <w:fldChar w:fldCharType="end"/>
      </w:r>
    </w:p>
    <w:p w14:paraId="717377B0" w14:textId="00EAD845" w:rsidR="00C27C83" w:rsidRDefault="00C27C83">
      <w:pPr>
        <w:pStyle w:val="TOC2"/>
        <w:rPr>
          <w:rFonts w:asciiTheme="minorHAnsi" w:eastAsiaTheme="minorEastAsia" w:hAnsiTheme="minorHAnsi"/>
          <w:smallCaps w:val="0"/>
          <w:noProof/>
          <w:sz w:val="22"/>
        </w:rPr>
      </w:pPr>
      <w:r>
        <w:rPr>
          <w:noProof/>
        </w:rPr>
        <w:t>Exercise - 2.13 (Advanced) (UART) Get a value using the standard UART functions</w:t>
      </w:r>
      <w:r>
        <w:rPr>
          <w:noProof/>
        </w:rPr>
        <w:tab/>
      </w:r>
      <w:r>
        <w:rPr>
          <w:noProof/>
        </w:rPr>
        <w:fldChar w:fldCharType="begin"/>
      </w:r>
      <w:r>
        <w:rPr>
          <w:noProof/>
        </w:rPr>
        <w:instrText xml:space="preserve"> PAGEREF _Toc514683473 \h </w:instrText>
      </w:r>
      <w:r>
        <w:rPr>
          <w:noProof/>
        </w:rPr>
      </w:r>
      <w:r>
        <w:rPr>
          <w:noProof/>
        </w:rPr>
        <w:fldChar w:fldCharType="separate"/>
      </w:r>
      <w:r>
        <w:rPr>
          <w:noProof/>
        </w:rPr>
        <w:t>27</w:t>
      </w:r>
      <w:r>
        <w:rPr>
          <w:noProof/>
        </w:rPr>
        <w:fldChar w:fldCharType="end"/>
      </w:r>
    </w:p>
    <w:p w14:paraId="75C38AE1" w14:textId="4D6631D1" w:rsidR="00C27C83" w:rsidRDefault="00C27C83">
      <w:pPr>
        <w:pStyle w:val="TOC2"/>
        <w:rPr>
          <w:rFonts w:asciiTheme="minorHAnsi" w:eastAsiaTheme="minorEastAsia" w:hAnsiTheme="minorHAnsi"/>
          <w:smallCaps w:val="0"/>
          <w:noProof/>
          <w:sz w:val="22"/>
        </w:rPr>
      </w:pPr>
      <w:r>
        <w:rPr>
          <w:noProof/>
        </w:rPr>
        <w:t>Exercise - 2.14 (Advanced) (I2C OLED) Display Data on the OLED Display</w:t>
      </w:r>
      <w:r>
        <w:rPr>
          <w:noProof/>
        </w:rPr>
        <w:tab/>
      </w:r>
      <w:r>
        <w:rPr>
          <w:noProof/>
        </w:rPr>
        <w:fldChar w:fldCharType="begin"/>
      </w:r>
      <w:r>
        <w:rPr>
          <w:noProof/>
        </w:rPr>
        <w:instrText xml:space="preserve"> PAGEREF _Toc514683474 \h </w:instrText>
      </w:r>
      <w:r>
        <w:rPr>
          <w:noProof/>
        </w:rPr>
      </w:r>
      <w:r>
        <w:rPr>
          <w:noProof/>
        </w:rPr>
        <w:fldChar w:fldCharType="separate"/>
      </w:r>
      <w:r>
        <w:rPr>
          <w:noProof/>
        </w:rPr>
        <w:t>28</w:t>
      </w:r>
      <w:r>
        <w:rPr>
          <w:noProof/>
        </w:rPr>
        <w:fldChar w:fldCharType="end"/>
      </w:r>
    </w:p>
    <w:p w14:paraId="69B3C1F6" w14:textId="1C596427"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2.8</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_Toc514683475 \h </w:instrText>
      </w:r>
      <w:r>
        <w:rPr>
          <w:noProof/>
        </w:rPr>
      </w:r>
      <w:r>
        <w:rPr>
          <w:noProof/>
        </w:rPr>
        <w:fldChar w:fldCharType="separate"/>
      </w:r>
      <w:r>
        <w:rPr>
          <w:noProof/>
        </w:rPr>
        <w:t>29</w:t>
      </w:r>
      <w:r>
        <w:rPr>
          <w:noProof/>
        </w:rPr>
        <w:fldChar w:fldCharType="end"/>
      </w:r>
    </w:p>
    <w:p w14:paraId="3024EDAF" w14:textId="34406043" w:rsidR="00C27C83" w:rsidRDefault="00C27C83">
      <w:pPr>
        <w:pStyle w:val="TOC1"/>
        <w:tabs>
          <w:tab w:val="left" w:pos="720"/>
          <w:tab w:val="right" w:leader="dot" w:pos="9350"/>
        </w:tabs>
        <w:rPr>
          <w:rFonts w:asciiTheme="minorHAnsi" w:eastAsiaTheme="minorEastAsia" w:hAnsiTheme="minorHAnsi"/>
          <w:b w:val="0"/>
          <w:bCs w:val="0"/>
          <w:caps w:val="0"/>
          <w:noProof/>
        </w:rPr>
      </w:pPr>
      <w:r>
        <w:rPr>
          <w:noProof/>
        </w:rPr>
        <w:t>2.9</w:t>
      </w:r>
      <w:r>
        <w:rPr>
          <w:rFonts w:asciiTheme="minorHAnsi" w:eastAsiaTheme="minorEastAsia" w:hAnsiTheme="minorHAnsi"/>
          <w:b w:val="0"/>
          <w:bCs w:val="0"/>
          <w:caps w:val="0"/>
          <w:noProof/>
        </w:rPr>
        <w:tab/>
      </w:r>
      <w:r>
        <w:rPr>
          <w:noProof/>
        </w:rPr>
        <w:t>Known Errata + Enhancements + Comments</w:t>
      </w:r>
      <w:r>
        <w:rPr>
          <w:noProof/>
        </w:rPr>
        <w:tab/>
      </w:r>
      <w:r>
        <w:rPr>
          <w:noProof/>
        </w:rPr>
        <w:fldChar w:fldCharType="begin"/>
      </w:r>
      <w:r>
        <w:rPr>
          <w:noProof/>
        </w:rPr>
        <w:instrText xml:space="preserve"> PAGEREF _Toc514683476 \h </w:instrText>
      </w:r>
      <w:r>
        <w:rPr>
          <w:noProof/>
        </w:rPr>
      </w:r>
      <w:r>
        <w:rPr>
          <w:noProof/>
        </w:rPr>
        <w:fldChar w:fldCharType="separate"/>
      </w:r>
      <w:r>
        <w:rPr>
          <w:noProof/>
        </w:rPr>
        <w:t>29</w:t>
      </w:r>
      <w:r>
        <w:rPr>
          <w:noProof/>
        </w:rPr>
        <w:fldChar w:fldCharType="end"/>
      </w:r>
    </w:p>
    <w:p w14:paraId="03A31408" w14:textId="5D0ADEB3" w:rsidR="00B35193" w:rsidRDefault="009A43CE" w:rsidP="00B35193">
      <w:r>
        <w:fldChar w:fldCharType="end"/>
      </w:r>
      <w:r w:rsidR="00B35193">
        <w:br w:type="page"/>
      </w:r>
    </w:p>
    <w:p w14:paraId="1D530AC0" w14:textId="4F9C0889" w:rsidR="00311917" w:rsidRDefault="00B35193" w:rsidP="007017F6">
      <w:pPr>
        <w:pStyle w:val="Heading1"/>
      </w:pPr>
      <w:bookmarkStart w:id="0" w:name="_Toc514683441"/>
      <w:r>
        <w:lastRenderedPageBreak/>
        <w:t>The</w:t>
      </w:r>
      <w:r w:rsidR="00311917">
        <w:t xml:space="preserve"> WICED </w:t>
      </w:r>
      <w:r>
        <w:t>B</w:t>
      </w:r>
      <w:r w:rsidR="00311917">
        <w:t xml:space="preserve">oard </w:t>
      </w:r>
      <w:r>
        <w:t>S</w:t>
      </w:r>
      <w:r w:rsidR="00311917">
        <w:t xml:space="preserve">upport </w:t>
      </w:r>
      <w:r>
        <w:t>P</w:t>
      </w:r>
      <w:r w:rsidR="00311917">
        <w:t>ackage</w:t>
      </w:r>
      <w:r w:rsidR="005A1DBA">
        <w:t xml:space="preserve"> (Platform)</w:t>
      </w:r>
      <w:bookmarkEnd w:id="0"/>
    </w:p>
    <w:p w14:paraId="15D0330E" w14:textId="57A4E59A" w:rsidR="00311917" w:rsidRDefault="00311917" w:rsidP="00311917">
      <w:r>
        <w:t>The WICED SDK has files that make it easier to work with the peripherals on a given kit. In our case, we are usi</w:t>
      </w:r>
      <w:r w:rsidR="00B4359A">
        <w:t xml:space="preserve">ng a baseboard kit along with an </w:t>
      </w:r>
      <w:r>
        <w:t xml:space="preserve">analog </w:t>
      </w:r>
      <w:r w:rsidR="00834AE9">
        <w:t>front-end</w:t>
      </w:r>
      <w:r>
        <w:t xml:space="preserve"> </w:t>
      </w:r>
      <w:r w:rsidR="00B4359A">
        <w:t xml:space="preserve">(AFE) </w:t>
      </w:r>
      <w:r>
        <w:t xml:space="preserve">shield which contains a </w:t>
      </w:r>
      <w:r w:rsidR="00834AE9">
        <w:t xml:space="preserve">PSoC </w:t>
      </w:r>
      <w:r>
        <w:t xml:space="preserve">chip. </w:t>
      </w:r>
      <w:r w:rsidR="00245364">
        <w:t>To</w:t>
      </w:r>
      <w:r>
        <w:t xml:space="preserve"> make it easier to interface with the shield, a set of platform files has been created. Since this is not installed by default in the SDK we need to copy the platform folder into the SDK Workspace. The folder for this kit/shield combination is named </w:t>
      </w:r>
      <w:r w:rsidR="004B70E3">
        <w:t>"</w:t>
      </w:r>
      <w:r w:rsidR="00DD6935">
        <w:t>WBT</w:t>
      </w:r>
      <w:r w:rsidR="00381A40">
        <w:t>101_2_</w:t>
      </w:r>
      <w:r w:rsidR="00CF0639">
        <w:t>&lt;</w:t>
      </w:r>
      <w:proofErr w:type="spellStart"/>
      <w:r w:rsidR="00CF0639">
        <w:t>KitName</w:t>
      </w:r>
      <w:proofErr w:type="spellEnd"/>
      <w:r w:rsidR="00CF0639">
        <w:t>&gt;</w:t>
      </w:r>
      <w:r w:rsidR="004B70E3">
        <w:t>"</w:t>
      </w:r>
      <w:r w:rsidR="00CF0639">
        <w:t xml:space="preserve"> where &lt;</w:t>
      </w:r>
      <w:proofErr w:type="spellStart"/>
      <w:r w:rsidR="00CF0639">
        <w:t>KitName</w:t>
      </w:r>
      <w:proofErr w:type="spellEnd"/>
      <w:r w:rsidR="00CF0639">
        <w:t>&gt; is the name of the baseboard kit being used</w:t>
      </w:r>
      <w:r>
        <w:t xml:space="preserve"> and </w:t>
      </w:r>
      <w:r w:rsidR="00032363">
        <w:t xml:space="preserve">it </w:t>
      </w:r>
      <w:r>
        <w:t xml:space="preserve">is provided with the class materials in the </w:t>
      </w:r>
      <w:r w:rsidR="004B70E3">
        <w:t>"</w:t>
      </w:r>
      <w:r>
        <w:t>WW101 Files</w:t>
      </w:r>
      <w:r w:rsidR="004B70E3">
        <w:t>"</w:t>
      </w:r>
      <w:r>
        <w:t xml:space="preserve"> folder. Copy the entire </w:t>
      </w:r>
      <w:r w:rsidR="004B70E3">
        <w:t>"</w:t>
      </w:r>
      <w:r w:rsidR="00DD6935">
        <w:t>WBT</w:t>
      </w:r>
      <w:r w:rsidR="00381A40">
        <w:t>101_2_</w:t>
      </w:r>
      <w:r w:rsidR="00CF0639">
        <w:t>&lt;</w:t>
      </w:r>
      <w:proofErr w:type="spellStart"/>
      <w:r w:rsidR="00CF0639">
        <w:t>KitName</w:t>
      </w:r>
      <w:proofErr w:type="spellEnd"/>
      <w:r w:rsidR="00CF0639">
        <w:t>&gt;</w:t>
      </w:r>
      <w:r w:rsidR="004B70E3">
        <w:t>"</w:t>
      </w:r>
      <w:r>
        <w:t xml:space="preserve"> folder </w:t>
      </w:r>
      <w:r w:rsidR="00CF0639">
        <w:t xml:space="preserve">for the baseboard you are using </w:t>
      </w:r>
      <w:r>
        <w:t xml:space="preserve">from the class materials into the </w:t>
      </w:r>
      <w:r w:rsidR="004B70E3">
        <w:t>"</w:t>
      </w:r>
      <w:r>
        <w:t>platforms</w:t>
      </w:r>
      <w:r w:rsidR="004B70E3">
        <w:t>"</w:t>
      </w:r>
      <w:r>
        <w:t xml:space="preserve"> directory in the SDK Workspace. </w:t>
      </w:r>
      <w:r w:rsidR="00CF0639">
        <w:t xml:space="preserve">For example, if you are using the </w:t>
      </w:r>
      <w:r w:rsidR="0025432A">
        <w:t>CYW920719Q40EVB_01</w:t>
      </w:r>
      <w:r w:rsidR="00CF0639">
        <w:t xml:space="preserve"> kit, t</w:t>
      </w:r>
      <w:r>
        <w:t xml:space="preserve">he contents of </w:t>
      </w:r>
      <w:r w:rsidR="00DD6935">
        <w:t>WBT</w:t>
      </w:r>
      <w:r w:rsidR="00381A40">
        <w:t>101_2_</w:t>
      </w:r>
      <w:r w:rsidR="0025432A">
        <w:t>CYW920719Q40EVB_</w:t>
      </w:r>
      <w:proofErr w:type="gramStart"/>
      <w:r w:rsidR="0025432A">
        <w:t xml:space="preserve">01 </w:t>
      </w:r>
      <w:r>
        <w:t xml:space="preserve"> is</w:t>
      </w:r>
      <w:proofErr w:type="gramEnd"/>
      <w:r>
        <w:t>:</w:t>
      </w:r>
    </w:p>
    <w:p w14:paraId="6F43689D" w14:textId="76C09131" w:rsidR="00311917" w:rsidRPr="00CF59D3" w:rsidRDefault="00311917" w:rsidP="00311917">
      <w:pPr>
        <w:jc w:val="center"/>
      </w:pPr>
      <w:r w:rsidRPr="00FE7E47">
        <w:rPr>
          <w:noProof/>
        </w:rPr>
        <w:t xml:space="preserve"> </w:t>
      </w:r>
      <w:r w:rsidR="002C06AB">
        <w:rPr>
          <w:noProof/>
        </w:rPr>
        <w:drawing>
          <wp:inline distT="0" distB="0" distL="0" distR="0" wp14:anchorId="548F0D52" wp14:editId="0EFEDAD5">
            <wp:extent cx="2228571" cy="6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081148A6" w14:textId="1B468DFD" w:rsidR="00311917" w:rsidRDefault="002C0963" w:rsidP="00311917">
      <w:r>
        <w:t>Two</w:t>
      </w:r>
      <w:r w:rsidR="00311917">
        <w:t xml:space="preserve"> key files here are </w:t>
      </w:r>
      <w:proofErr w:type="spellStart"/>
      <w:r w:rsidR="005F4B70">
        <w:t>wiced_platform_pin_config.c</w:t>
      </w:r>
      <w:proofErr w:type="spellEnd"/>
      <w:r w:rsidR="005F4B70">
        <w:t>, and</w:t>
      </w:r>
      <w:r w:rsidR="00311917">
        <w:t xml:space="preserve"> </w:t>
      </w:r>
      <w:proofErr w:type="spellStart"/>
      <w:r w:rsidR="005F4B70">
        <w:t>wiced_</w:t>
      </w:r>
      <w:r w:rsidR="00311917">
        <w:t>platform.h</w:t>
      </w:r>
      <w:proofErr w:type="spellEnd"/>
      <w:r w:rsidR="00311917">
        <w:t xml:space="preserve">. The </w:t>
      </w:r>
      <w:proofErr w:type="spellStart"/>
      <w:r w:rsidR="005F4B70">
        <w:t>wiced_</w:t>
      </w:r>
      <w:r w:rsidR="00311917">
        <w:t>platform.h</w:t>
      </w:r>
      <w:proofErr w:type="spellEnd"/>
      <w:r w:rsidR="00311917">
        <w:t xml:space="preserve"> file contains #define and type definitions used to set up and access the various kit and shield peripherals. For example, the shield contains two LEDs and two mechanical buttons. These are identified in </w:t>
      </w:r>
      <w:proofErr w:type="spellStart"/>
      <w:r w:rsidR="005F4B70">
        <w:t>wiced_</w:t>
      </w:r>
      <w:r w:rsidR="00311917">
        <w:t>platform.h</w:t>
      </w:r>
      <w:proofErr w:type="spellEnd"/>
      <w:r w:rsidR="00311917">
        <w:t xml:space="preserve"> using the names WICED_</w:t>
      </w:r>
      <w:r w:rsidR="005F4B70">
        <w:t>GPIO_PIN_</w:t>
      </w:r>
      <w:r w:rsidR="00311917">
        <w:t>LED</w:t>
      </w:r>
      <w:r w:rsidR="005F4B70">
        <w:t>_</w:t>
      </w:r>
      <w:r w:rsidR="00311917">
        <w:t xml:space="preserve">1, </w:t>
      </w:r>
      <w:r w:rsidR="005F4B70">
        <w:t>WICED_GPIO_PIN_LED_</w:t>
      </w:r>
      <w:r w:rsidR="00311917">
        <w:t>2, WICED_</w:t>
      </w:r>
      <w:r w:rsidR="005F4B70">
        <w:t>GPIO_PIN_</w:t>
      </w:r>
      <w:r w:rsidR="00311917">
        <w:t>BUTTON</w:t>
      </w:r>
      <w:r w:rsidR="005F4B70">
        <w:t>_</w:t>
      </w:r>
      <w:r w:rsidR="00311917">
        <w:t xml:space="preserve">1, and </w:t>
      </w:r>
      <w:r w:rsidR="005F4B70">
        <w:t>WICED_GPIO_PIN_BUTTON_</w:t>
      </w:r>
      <w:r w:rsidR="00311917">
        <w:t>2.</w:t>
      </w:r>
    </w:p>
    <w:p w14:paraId="5091515E" w14:textId="0DF533EF" w:rsidR="003468B1" w:rsidRDefault="003468B1" w:rsidP="003468B1">
      <w:pPr>
        <w:jc w:val="center"/>
      </w:pPr>
      <w:r>
        <w:rPr>
          <w:noProof/>
        </w:rPr>
        <w:drawing>
          <wp:inline distT="0" distB="0" distL="0" distR="0" wp14:anchorId="12D5FE57" wp14:editId="368B1105">
            <wp:extent cx="3171429" cy="75238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1429" cy="752381"/>
                    </a:xfrm>
                    <a:prstGeom prst="rect">
                      <a:avLst/>
                    </a:prstGeom>
                  </pic:spPr>
                </pic:pic>
              </a:graphicData>
            </a:graphic>
          </wp:inline>
        </w:drawing>
      </w:r>
    </w:p>
    <w:p w14:paraId="5A3D4642" w14:textId="58AB3681" w:rsidR="00311917" w:rsidRDefault="00311917" w:rsidP="003468B1">
      <w:r>
        <w:t xml:space="preserve">The names used are re-mapped from the base board so that instead of the LEDs and buttons on the base board, we will use the corresponding resources from the shield. </w:t>
      </w:r>
      <w:r w:rsidR="00270F01">
        <w:t xml:space="preserve">Note that the baseboard only contains one button while the shield contains two so there is no corresponding button 2 on the baseboard. </w:t>
      </w:r>
      <w:r>
        <w:t xml:space="preserve">The names </w:t>
      </w:r>
      <w:r w:rsidR="00270F01">
        <w:t xml:space="preserve">for the two LEDs and the first button </w:t>
      </w:r>
      <w:r>
        <w:t xml:space="preserve">will stay the same – only the platform that we target will be different. </w:t>
      </w:r>
      <w:r>
        <w:rPr>
          <w:u w:val="single"/>
        </w:rPr>
        <w:t>This</w:t>
      </w:r>
      <w:r w:rsidRPr="00E21F47">
        <w:rPr>
          <w:u w:val="single"/>
        </w:rPr>
        <w:t xml:space="preserve"> means if you have a projec</w:t>
      </w:r>
      <w:r w:rsidR="00270F01">
        <w:rPr>
          <w:u w:val="single"/>
        </w:rPr>
        <w:t>t that uses LEDs and button 1</w:t>
      </w:r>
      <w:r w:rsidRPr="00E21F47">
        <w:rPr>
          <w:u w:val="single"/>
        </w:rPr>
        <w:t xml:space="preserve">, you can use the same project C file and make file to run </w:t>
      </w:r>
      <w:r w:rsidR="00032363">
        <w:rPr>
          <w:u w:val="single"/>
        </w:rPr>
        <w:t xml:space="preserve">it </w:t>
      </w:r>
      <w:r w:rsidRPr="00E21F47">
        <w:rPr>
          <w:u w:val="single"/>
        </w:rPr>
        <w:t xml:space="preserve">using </w:t>
      </w:r>
      <w:r w:rsidR="003468B1">
        <w:rPr>
          <w:u w:val="single"/>
        </w:rPr>
        <w:t xml:space="preserve">either </w:t>
      </w:r>
      <w:r w:rsidRPr="00E21F47">
        <w:rPr>
          <w:u w:val="single"/>
        </w:rPr>
        <w:t>just the baseboard or the baseboard plus shield by just changing the platform name in the Make Target</w:t>
      </w:r>
      <w:r w:rsidR="00AF6B5D">
        <w:t xml:space="preserve">. The LEDs on the baseboard and the shield are on the same pins </w:t>
      </w:r>
      <w:r w:rsidR="009D109E">
        <w:t xml:space="preserve">(although LED1 and LED2 are swapped) </w:t>
      </w:r>
      <w:r w:rsidR="00D244BE">
        <w:t>but they are of opposite polarity</w:t>
      </w:r>
      <w:r w:rsidR="004A539F">
        <w:t>.</w:t>
      </w:r>
      <w:r w:rsidR="00D244BE">
        <w:t xml:space="preserve"> </w:t>
      </w:r>
      <w:r w:rsidR="004A539F">
        <w:t>I</w:t>
      </w:r>
      <w:r w:rsidR="00AF6B5D">
        <w:t>f you don</w:t>
      </w:r>
      <w:r w:rsidR="004B70E3">
        <w:t>'</w:t>
      </w:r>
      <w:r w:rsidR="00AF6B5D">
        <w:t xml:space="preserve">t want </w:t>
      </w:r>
      <w:r w:rsidR="00D244BE">
        <w:t xml:space="preserve">the </w:t>
      </w:r>
      <w:r w:rsidR="004A539F">
        <w:t>LEDs</w:t>
      </w:r>
      <w:r w:rsidR="00D244BE">
        <w:t xml:space="preserve"> on the base board</w:t>
      </w:r>
      <w:r w:rsidR="00AF6B5D">
        <w:t xml:space="preserve"> blinking </w:t>
      </w:r>
      <w:r w:rsidR="00D244BE">
        <w:t>opposite to the ones on the shield, just</w:t>
      </w:r>
      <w:r w:rsidR="00AF6B5D">
        <w:t xml:space="preserve"> use the DIP switches on the base board to turn them off.</w:t>
      </w:r>
      <w:r w:rsidRPr="00FE7E47">
        <w:rPr>
          <w:noProof/>
        </w:rPr>
        <w:t xml:space="preserve"> </w:t>
      </w:r>
    </w:p>
    <w:p w14:paraId="7BBD47D6" w14:textId="7C5B87A0" w:rsidR="00311917" w:rsidRDefault="00311917" w:rsidP="00311917">
      <w:r>
        <w:t xml:space="preserve">The </w:t>
      </w:r>
      <w:proofErr w:type="spellStart"/>
      <w:r w:rsidR="00270F01">
        <w:t>wiced_platform_pin</w:t>
      </w:r>
      <w:r w:rsidR="002C0963">
        <w:t>_config</w:t>
      </w:r>
      <w:r w:rsidR="00270F01">
        <w:t>.c</w:t>
      </w:r>
      <w:proofErr w:type="spellEnd"/>
      <w:r w:rsidR="00270F01">
        <w:t xml:space="preserve"> </w:t>
      </w:r>
      <w:r>
        <w:t>file</w:t>
      </w:r>
      <w:r w:rsidR="00270F01">
        <w:t xml:space="preserve"> contain</w:t>
      </w:r>
      <w:r w:rsidR="002C0963">
        <w:t>s</w:t>
      </w:r>
      <w:r>
        <w:t xml:space="preserve"> constant arrays that are used to configure the peripherals</w:t>
      </w:r>
      <w:r w:rsidR="00270F01">
        <w:t xml:space="preserve"> and pins</w:t>
      </w:r>
      <w:r w:rsidR="002C0963">
        <w:t xml:space="preserve"> and to initialize them to the correct state</w:t>
      </w:r>
      <w:r>
        <w:t xml:space="preserve">. For example, the LED </w:t>
      </w:r>
      <w:r w:rsidR="00270F01">
        <w:t xml:space="preserve">pins are initialized as outputs </w:t>
      </w:r>
      <w:r>
        <w:t>and the button pins are initialized as inputs with a resistive pullup.</w:t>
      </w:r>
    </w:p>
    <w:p w14:paraId="62706DC9" w14:textId="5A0DE1AF" w:rsidR="002C06AB" w:rsidRDefault="002C06AB">
      <w:r>
        <w:t xml:space="preserve">The third file in the platform folder called </w:t>
      </w:r>
      <w:proofErr w:type="spellStart"/>
      <w:r>
        <w:t>SuperMuxConfig.wst</w:t>
      </w:r>
      <w:proofErr w:type="spellEnd"/>
      <w:r>
        <w:t xml:space="preserve"> is a configuration file used by the </w:t>
      </w:r>
      <w:proofErr w:type="spellStart"/>
      <w:r>
        <w:t>SuperMux</w:t>
      </w:r>
      <w:proofErr w:type="spellEnd"/>
      <w:r>
        <w:t xml:space="preserve"> pin configuration tool. That tool will be discussed later.</w:t>
      </w:r>
    </w:p>
    <w:p w14:paraId="2A96B6A3" w14:textId="42481593" w:rsidR="00485E76" w:rsidRDefault="00311917">
      <w:r>
        <w:lastRenderedPageBreak/>
        <w:t>If you develop your own hardware, it is best to add a new folder to the SDK Workspace platform folder with the appropriate files for your hardware. It is usually easiest to copy an existing platform and modify it as necessary for any different hardware connections.</w:t>
      </w:r>
    </w:p>
    <w:p w14:paraId="6B60E5DD" w14:textId="2564E44A" w:rsidR="00311917" w:rsidRDefault="00311917" w:rsidP="004A539F">
      <w:pPr>
        <w:pStyle w:val="Heading1"/>
      </w:pPr>
      <w:bookmarkStart w:id="1" w:name="_Toc514683442"/>
      <w:r>
        <w:t>Documentation</w:t>
      </w:r>
      <w:bookmarkEnd w:id="1"/>
    </w:p>
    <w:p w14:paraId="7F5F431F" w14:textId="7716AE6C" w:rsidR="00311917" w:rsidRDefault="00D01BA3" w:rsidP="004A539F">
      <w:pPr>
        <w:keepNext/>
      </w:pPr>
      <w:r>
        <w:t>CPU peripheral documentation</w:t>
      </w:r>
      <w:r w:rsidR="00311917">
        <w:t xml:space="preserve"> can be found in the SDK Workspace doc folder. The file API.html contains the documentation of the APIs that we will be using. Open this file </w:t>
      </w:r>
      <w:r w:rsidR="00A26ADB">
        <w:t xml:space="preserve">by right-clicking on it and selecting </w:t>
      </w:r>
      <w:r w:rsidR="00A26ADB" w:rsidRPr="00A26ADB">
        <w:rPr>
          <w:i/>
        </w:rPr>
        <w:t>Open With &gt; System Editor</w:t>
      </w:r>
      <w:r w:rsidR="00311917">
        <w:t xml:space="preserve"> and </w:t>
      </w:r>
      <w:r w:rsidR="00A26ADB">
        <w:t xml:space="preserve">then </w:t>
      </w:r>
      <w:r w:rsidR="00311917">
        <w:t xml:space="preserve">expand </w:t>
      </w:r>
      <w:r w:rsidR="004B70E3">
        <w:t>"</w:t>
      </w:r>
      <w:r w:rsidR="00311917">
        <w:t>Components</w:t>
      </w:r>
      <w:r w:rsidR="004B70E3">
        <w:t>"</w:t>
      </w:r>
      <w:r w:rsidR="00311917">
        <w:t xml:space="preserve"> and </w:t>
      </w:r>
      <w:r w:rsidR="004B70E3">
        <w:t>"</w:t>
      </w:r>
      <w:r>
        <w:t>Hardware Drivers</w:t>
      </w:r>
      <w:r w:rsidR="004B70E3">
        <w:t>"</w:t>
      </w:r>
      <w:r w:rsidR="00311917">
        <w:t xml:space="preserve"> to see the list of supported components. We will be using GPIO, </w:t>
      </w:r>
      <w:r>
        <w:t>Pulse Width Modulation (PWM)</w:t>
      </w:r>
      <w:r w:rsidR="00311917">
        <w:t xml:space="preserve">, </w:t>
      </w:r>
      <w:r>
        <w:t xml:space="preserve">Peripheral </w:t>
      </w:r>
      <w:r w:rsidR="00311917">
        <w:t>UART</w:t>
      </w:r>
      <w:r>
        <w:t xml:space="preserve"> (PUART), </w:t>
      </w:r>
      <w:r w:rsidR="00311917">
        <w:t>I2C</w:t>
      </w:r>
      <w:r>
        <w:t>, and Analog-to-Digital Converter (ADC)</w:t>
      </w:r>
      <w:r w:rsidR="00311917">
        <w:t>.</w:t>
      </w:r>
    </w:p>
    <w:p w14:paraId="049EF593" w14:textId="22AA8F8C" w:rsidR="00311917" w:rsidRDefault="00D01BA3" w:rsidP="00311917">
      <w:pPr>
        <w:jc w:val="center"/>
      </w:pPr>
      <w:r>
        <w:rPr>
          <w:noProof/>
        </w:rPr>
        <w:drawing>
          <wp:inline distT="0" distB="0" distL="0" distR="0" wp14:anchorId="0451AF20" wp14:editId="2836B91F">
            <wp:extent cx="5444966" cy="3543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4966" cy="3543300"/>
                    </a:xfrm>
                    <a:prstGeom prst="rect">
                      <a:avLst/>
                    </a:prstGeom>
                  </pic:spPr>
                </pic:pic>
              </a:graphicData>
            </a:graphic>
          </wp:inline>
        </w:drawing>
      </w:r>
    </w:p>
    <w:p w14:paraId="613FBEE0" w14:textId="1CB5C039" w:rsidR="00311917" w:rsidRDefault="00311917" w:rsidP="0037411C">
      <w:pPr>
        <w:keepNext/>
      </w:pPr>
      <w:r>
        <w:lastRenderedPageBreak/>
        <w:t xml:space="preserve">Click on GPIO to see the list of GPIO APIs and then click on the </w:t>
      </w:r>
      <w:proofErr w:type="spellStart"/>
      <w:r w:rsidRPr="00C63A84">
        <w:rPr>
          <w:i/>
        </w:rPr>
        <w:t>wiced_</w:t>
      </w:r>
      <w:r w:rsidR="00D01BA3">
        <w:rPr>
          <w:i/>
        </w:rPr>
        <w:t>hal_</w:t>
      </w:r>
      <w:r w:rsidRPr="00C63A84">
        <w:rPr>
          <w:i/>
        </w:rPr>
        <w:t>gpio_</w:t>
      </w:r>
      <w:r w:rsidR="00D01BA3">
        <w:rPr>
          <w:i/>
        </w:rPr>
        <w:t>config</w:t>
      </w:r>
      <w:r w:rsidR="00853B3C">
        <w:rPr>
          <w:i/>
        </w:rPr>
        <w:t>u</w:t>
      </w:r>
      <w:r w:rsidR="00D01BA3">
        <w:rPr>
          <w:i/>
        </w:rPr>
        <w:t>re_pin</w:t>
      </w:r>
      <w:proofErr w:type="spellEnd"/>
      <w:r>
        <w:t xml:space="preserve"> function for a description.</w:t>
      </w:r>
    </w:p>
    <w:p w14:paraId="658A733C" w14:textId="220744FE" w:rsidR="00311917" w:rsidRDefault="00D01BA3" w:rsidP="00311917">
      <w:pPr>
        <w:jc w:val="center"/>
      </w:pPr>
      <w:r>
        <w:rPr>
          <w:noProof/>
        </w:rPr>
        <w:drawing>
          <wp:inline distT="0" distB="0" distL="0" distR="0" wp14:anchorId="0BEE938D" wp14:editId="66914D48">
            <wp:extent cx="4967807" cy="4739054"/>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9789" cy="4740945"/>
                    </a:xfrm>
                    <a:prstGeom prst="rect">
                      <a:avLst/>
                    </a:prstGeom>
                  </pic:spPr>
                </pic:pic>
              </a:graphicData>
            </a:graphic>
          </wp:inline>
        </w:drawing>
      </w:r>
    </w:p>
    <w:p w14:paraId="0B73B92A" w14:textId="34EA8B97" w:rsidR="00311917" w:rsidRDefault="00311917" w:rsidP="00BC7151">
      <w:pPr>
        <w:keepNext/>
      </w:pPr>
      <w:r>
        <w:t>Th</w:t>
      </w:r>
      <w:r w:rsidR="003C506E">
        <w:softHyphen/>
      </w:r>
      <w:r w:rsidR="003C506E">
        <w:softHyphen/>
      </w:r>
      <w:r>
        <w:t xml:space="preserve">e description tells you what the function </w:t>
      </w:r>
      <w:proofErr w:type="gramStart"/>
      <w:r>
        <w:t>does, but</w:t>
      </w:r>
      <w:proofErr w:type="gramEnd"/>
      <w:r>
        <w:t xml:space="preserve"> does not give information on the configuration </w:t>
      </w:r>
      <w:r w:rsidR="00D01BA3">
        <w:t>value</w:t>
      </w:r>
      <w:r w:rsidR="0042274A">
        <w:t xml:space="preserve"> that is required</w:t>
      </w:r>
      <w:r>
        <w:t xml:space="preserve">. To find that information, once you are in WICED Studio you can highlight the </w:t>
      </w:r>
      <w:r w:rsidR="00D01BA3">
        <w:t>function</w:t>
      </w:r>
      <w:r>
        <w:t xml:space="preserve"> in the C code, right click, and select </w:t>
      </w:r>
      <w:r w:rsidR="004B70E3">
        <w:t>"</w:t>
      </w:r>
      <w:r>
        <w:t>Open Declaration</w:t>
      </w:r>
      <w:r w:rsidR="004B70E3">
        <w:t>"</w:t>
      </w:r>
      <w:r>
        <w:t xml:space="preserve">. </w:t>
      </w:r>
      <w:r w:rsidR="00D01BA3">
        <w:t xml:space="preserve">This will take you to the function </w:t>
      </w:r>
      <w:r w:rsidR="00D01BA3">
        <w:lastRenderedPageBreak/>
        <w:t>declaration in</w:t>
      </w:r>
      <w:r w:rsidR="007E5E6B">
        <w:t xml:space="preserve"> the file</w:t>
      </w:r>
      <w:r w:rsidR="00D01BA3">
        <w:t xml:space="preserve"> </w:t>
      </w:r>
      <w:proofErr w:type="spellStart"/>
      <w:r w:rsidR="00D01BA3">
        <w:t>wiced_hal_gpio.h</w:t>
      </w:r>
      <w:proofErr w:type="spellEnd"/>
      <w:r w:rsidR="00D01BA3">
        <w:t xml:space="preserve">. If you scroll to the top of this file, you will find a list of allowed </w:t>
      </w:r>
      <w:r w:rsidR="0036009F">
        <w:t>choices</w:t>
      </w:r>
      <w:r w:rsidR="00D01BA3">
        <w:t xml:space="preserve">. A subset of the </w:t>
      </w:r>
      <w:r w:rsidR="0036009F">
        <w:t>choices</w:t>
      </w:r>
      <w:r w:rsidR="00D01BA3">
        <w:t xml:space="preserve"> </w:t>
      </w:r>
      <w:r w:rsidR="00905DF8">
        <w:t>is</w:t>
      </w:r>
      <w:r w:rsidR="00D01BA3">
        <w:t xml:space="preserve"> shown here:</w:t>
      </w:r>
    </w:p>
    <w:p w14:paraId="37B5DF26" w14:textId="56D97182" w:rsidR="00485E76" w:rsidRDefault="00905DF8" w:rsidP="00B35193">
      <w:pPr>
        <w:jc w:val="center"/>
      </w:pPr>
      <w:r>
        <w:rPr>
          <w:noProof/>
        </w:rPr>
        <w:drawing>
          <wp:inline distT="0" distB="0" distL="0" distR="0" wp14:anchorId="6EE47AB7" wp14:editId="61D867DD">
            <wp:extent cx="5943600" cy="4708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08525"/>
                    </a:xfrm>
                    <a:prstGeom prst="rect">
                      <a:avLst/>
                    </a:prstGeom>
                  </pic:spPr>
                </pic:pic>
              </a:graphicData>
            </a:graphic>
          </wp:inline>
        </w:drawing>
      </w:r>
    </w:p>
    <w:p w14:paraId="0DA25B31" w14:textId="3387B54C" w:rsidR="00C337AB" w:rsidRDefault="00C337AB">
      <w:r>
        <w:t>For example:</w:t>
      </w:r>
    </w:p>
    <w:p w14:paraId="15F6DEA9" w14:textId="1BC91E76" w:rsidR="00E9373C" w:rsidRDefault="00E9373C" w:rsidP="00C337AB">
      <w:pPr>
        <w:ind w:left="720"/>
      </w:pPr>
      <w:r>
        <w:t xml:space="preserve">An input pin with an active low button would </w:t>
      </w:r>
      <w:r w:rsidR="00C337AB">
        <w:t>typically have the config</w:t>
      </w:r>
      <w:r>
        <w:t xml:space="preserve"> set to:</w:t>
      </w:r>
    </w:p>
    <w:p w14:paraId="4B0A5BF6" w14:textId="1F6FB6EB" w:rsidR="00C337AB" w:rsidRPr="00C337AB" w:rsidRDefault="00E9373C" w:rsidP="00C337AB">
      <w:pPr>
        <w:ind w:left="1440"/>
        <w:rPr>
          <w:i/>
        </w:rPr>
      </w:pPr>
      <w:r w:rsidRPr="00C337AB">
        <w:rPr>
          <w:i/>
        </w:rPr>
        <w:t>GPIO_INPUT_ENABLE | GPIO_PULL_UP</w:t>
      </w:r>
    </w:p>
    <w:p w14:paraId="3DF35D9C" w14:textId="54FB3397" w:rsidR="00E9373C" w:rsidRDefault="00E9373C" w:rsidP="00C337AB">
      <w:pPr>
        <w:ind w:left="720"/>
      </w:pPr>
      <w:r>
        <w:t xml:space="preserve">An output pin driving an </w:t>
      </w:r>
      <w:r w:rsidR="00C337AB">
        <w:t xml:space="preserve">active low </w:t>
      </w:r>
      <w:r>
        <w:t xml:space="preserve">LED would </w:t>
      </w:r>
      <w:r w:rsidR="00C337AB">
        <w:t>typically have the config</w:t>
      </w:r>
      <w:r>
        <w:t xml:space="preserve"> set to:</w:t>
      </w:r>
    </w:p>
    <w:p w14:paraId="3A394F85" w14:textId="3B9BA54C" w:rsidR="00E9373C" w:rsidRPr="00C337AB" w:rsidRDefault="00C337AB" w:rsidP="00C337AB">
      <w:pPr>
        <w:ind w:left="1440"/>
        <w:rPr>
          <w:i/>
        </w:rPr>
      </w:pPr>
      <w:r w:rsidRPr="00C337AB">
        <w:rPr>
          <w:i/>
        </w:rPr>
        <w:t>GPIO_OUTPUT_ENABLE | GPIO_PULL_UP</w:t>
      </w:r>
    </w:p>
    <w:p w14:paraId="1C93052F" w14:textId="2C770139" w:rsidR="00291671" w:rsidRDefault="00291671">
      <w:r>
        <w:t xml:space="preserve">Note that right-clicking and selecting </w:t>
      </w:r>
      <w:r w:rsidR="004B70E3">
        <w:t>"</w:t>
      </w:r>
      <w:r>
        <w:t>Open Declaration</w:t>
      </w:r>
      <w:r w:rsidR="004B70E3">
        <w:t>"</w:t>
      </w:r>
      <w:r>
        <w:t xml:space="preserve"> on function names and data-types inside WICED Studio is </w:t>
      </w:r>
      <w:r w:rsidR="00A32072">
        <w:t xml:space="preserve">often </w:t>
      </w:r>
      <w:r>
        <w:t>very useful in finding information on how to use functions and what values are allowed for parameters.</w:t>
      </w:r>
    </w:p>
    <w:p w14:paraId="11079082" w14:textId="77777777" w:rsidR="00291671" w:rsidRDefault="00291671">
      <w:r>
        <w:br w:type="page"/>
      </w:r>
    </w:p>
    <w:p w14:paraId="573E94A3" w14:textId="77777777" w:rsidR="00311917" w:rsidRDefault="00311917" w:rsidP="00897B3C">
      <w:pPr>
        <w:pStyle w:val="Heading1"/>
      </w:pPr>
      <w:bookmarkStart w:id="2" w:name="_Toc514683443"/>
      <w:r>
        <w:lastRenderedPageBreak/>
        <w:t>Creating a new WICED Studio project</w:t>
      </w:r>
      <w:bookmarkEnd w:id="2"/>
    </w:p>
    <w:p w14:paraId="16D91745" w14:textId="2EE10199" w:rsidR="00311917" w:rsidRDefault="00311917" w:rsidP="0065084D">
      <w:pPr>
        <w:pStyle w:val="Heading2"/>
      </w:pPr>
      <w:bookmarkStart w:id="3" w:name="_Toc514683444"/>
      <w:r>
        <w:t>Directory Structure</w:t>
      </w:r>
      <w:bookmarkEnd w:id="3"/>
    </w:p>
    <w:p w14:paraId="215E74AE" w14:textId="505FBF97" w:rsidR="00311917" w:rsidRDefault="00311917" w:rsidP="00311917">
      <w:r>
        <w:t xml:space="preserve">A WICED Studio project can be located anywhere within the apps folder of the SDK Workspace. For convenience, it is often easier to </w:t>
      </w:r>
      <w:r w:rsidR="00853B3C">
        <w:t>create a folder for all your projects</w:t>
      </w:r>
      <w:r w:rsidR="00E47D66">
        <w:t>.</w:t>
      </w:r>
      <w:r w:rsidR="00853B3C">
        <w:t xml:space="preserve"> You can also </w:t>
      </w:r>
      <w:r>
        <w:t xml:space="preserve">copy an existing example project to a new name </w:t>
      </w:r>
      <w:r w:rsidR="00E47D66">
        <w:t xml:space="preserve">or folder </w:t>
      </w:r>
      <w:r>
        <w:t>rather than starting from scratch. The key parts of a project are:</w:t>
      </w:r>
    </w:p>
    <w:p w14:paraId="3FAEFD0B" w14:textId="77777777" w:rsidR="00311917" w:rsidRDefault="00311917" w:rsidP="00311917">
      <w:pPr>
        <w:ind w:left="720"/>
      </w:pPr>
      <w:r>
        <w:t>A folder with the name of the project.</w:t>
      </w:r>
    </w:p>
    <w:p w14:paraId="372E73ED" w14:textId="67FCE2EA" w:rsidR="00311917" w:rsidRDefault="00311917" w:rsidP="00311917">
      <w:pPr>
        <w:ind w:left="720"/>
      </w:pPr>
      <w:r>
        <w:t xml:space="preserve">A </w:t>
      </w:r>
      <w:proofErr w:type="spellStart"/>
      <w:r>
        <w:t>makefile</w:t>
      </w:r>
      <w:proofErr w:type="spellEnd"/>
      <w:r>
        <w:t xml:space="preserve"> called </w:t>
      </w:r>
      <w:r w:rsidR="00FF6BBB">
        <w:t>makefile.</w:t>
      </w:r>
      <w:r>
        <w:t>mk inside the project folder.</w:t>
      </w:r>
    </w:p>
    <w:p w14:paraId="0C221847" w14:textId="77777777" w:rsidR="00311917" w:rsidRDefault="00311917" w:rsidP="00311917">
      <w:pPr>
        <w:ind w:left="720"/>
      </w:pPr>
      <w:r>
        <w:t>A C source file (usually called &lt;project&gt;.c) inside the project folder.</w:t>
      </w:r>
    </w:p>
    <w:p w14:paraId="1886DF8C" w14:textId="55BC6CC0" w:rsidR="0047375F" w:rsidRPr="007A3FBB" w:rsidRDefault="0047375F" w:rsidP="00311917">
      <w:pPr>
        <w:rPr>
          <w:b/>
          <w:i/>
        </w:rPr>
      </w:pPr>
      <w:r>
        <w:rPr>
          <w:b/>
          <w:i/>
        </w:rPr>
        <w:t xml:space="preserve">IMPORTANT: </w:t>
      </w:r>
      <w:r w:rsidR="00240BD3">
        <w:rPr>
          <w:b/>
          <w:i/>
        </w:rPr>
        <w:t>Do</w:t>
      </w:r>
      <w:r>
        <w:rPr>
          <w:b/>
          <w:i/>
        </w:rPr>
        <w:t xml:space="preserve"> </w:t>
      </w:r>
      <w:r w:rsidRPr="0047375F">
        <w:rPr>
          <w:b/>
          <w:i/>
          <w:u w:val="single"/>
        </w:rPr>
        <w:t>NOT</w:t>
      </w:r>
      <w:r>
        <w:rPr>
          <w:b/>
          <w:i/>
        </w:rPr>
        <w:t xml:space="preserve"> use </w:t>
      </w:r>
      <w:r w:rsidR="004B70E3">
        <w:rPr>
          <w:b/>
          <w:i/>
        </w:rPr>
        <w:t>"</w:t>
      </w:r>
      <w:r>
        <w:rPr>
          <w:b/>
          <w:i/>
        </w:rPr>
        <w:t>File -&gt; New</w:t>
      </w:r>
      <w:r w:rsidR="004B70E3">
        <w:rPr>
          <w:b/>
          <w:i/>
        </w:rPr>
        <w:t>"</w:t>
      </w:r>
      <w:r>
        <w:rPr>
          <w:b/>
          <w:i/>
        </w:rPr>
        <w:t xml:space="preserve"> to create a new project</w:t>
      </w:r>
      <w:r w:rsidR="00110A54">
        <w:rPr>
          <w:b/>
          <w:i/>
        </w:rPr>
        <w:t xml:space="preserve"> unless you are using the </w:t>
      </w:r>
      <w:proofErr w:type="spellStart"/>
      <w:r w:rsidR="00110A54">
        <w:rPr>
          <w:b/>
          <w:i/>
        </w:rPr>
        <w:t>SuperMux</w:t>
      </w:r>
      <w:proofErr w:type="spellEnd"/>
      <w:r w:rsidR="00110A54">
        <w:rPr>
          <w:b/>
          <w:i/>
        </w:rPr>
        <w:t xml:space="preserve"> Tool which will be described later</w:t>
      </w:r>
      <w:r>
        <w:rPr>
          <w:b/>
          <w:i/>
        </w:rPr>
        <w:t>.</w:t>
      </w:r>
    </w:p>
    <w:p w14:paraId="047CD5CB" w14:textId="77777777" w:rsidR="00311917" w:rsidRDefault="00311917" w:rsidP="0065084D">
      <w:pPr>
        <w:pStyle w:val="Heading2"/>
      </w:pPr>
      <w:r>
        <w:t xml:space="preserve"> </w:t>
      </w:r>
      <w:bookmarkStart w:id="4" w:name="_Toc514683445"/>
      <w:proofErr w:type="spellStart"/>
      <w:r>
        <w:t>makefile</w:t>
      </w:r>
      <w:bookmarkEnd w:id="4"/>
      <w:proofErr w:type="spellEnd"/>
    </w:p>
    <w:p w14:paraId="44228205" w14:textId="23EB95B0" w:rsidR="00311917" w:rsidRPr="00F80DFA" w:rsidRDefault="00311917" w:rsidP="00311917">
      <w:r>
        <w:t xml:space="preserve">The </w:t>
      </w:r>
      <w:proofErr w:type="spellStart"/>
      <w:r>
        <w:t>makefile</w:t>
      </w:r>
      <w:proofErr w:type="spellEnd"/>
      <w:r>
        <w:t xml:space="preserve"> contains the list of all source files (including &lt;project&gt;.c). It may also </w:t>
      </w:r>
      <w:r w:rsidR="00853B3C">
        <w:t xml:space="preserve">define </w:t>
      </w:r>
      <w:r>
        <w:t xml:space="preserve">macros to provide access to libraries, and other </w:t>
      </w:r>
      <w:r w:rsidR="00E82641">
        <w:t>C flags, etc.</w:t>
      </w:r>
    </w:p>
    <w:p w14:paraId="7AE2D946" w14:textId="77777777" w:rsidR="00311917" w:rsidRDefault="00311917" w:rsidP="0065084D">
      <w:pPr>
        <w:pStyle w:val="Heading2"/>
      </w:pPr>
      <w:bookmarkStart w:id="5" w:name="_Toc514683446"/>
      <w:r>
        <w:t>C file</w:t>
      </w:r>
      <w:bookmarkEnd w:id="5"/>
    </w:p>
    <w:p w14:paraId="0C2DBD05" w14:textId="4710EDE9" w:rsidR="003160CE" w:rsidRDefault="003160CE" w:rsidP="00311917">
      <w:r>
        <w:t xml:space="preserve">There will be various #include lines required at the top of </w:t>
      </w:r>
      <w:proofErr w:type="spellStart"/>
      <w:r>
        <w:t>main.c</w:t>
      </w:r>
      <w:proofErr w:type="spellEnd"/>
      <w:r>
        <w:t xml:space="preserve"> depending on the resources used in your project. </w:t>
      </w:r>
      <w:r w:rsidR="00344D5E">
        <w:t xml:space="preserve">These files can be found in the SDK under </w:t>
      </w:r>
      <w:r w:rsidR="009971BF">
        <w:t>the platform</w:t>
      </w:r>
      <w:r w:rsidR="002E1A47">
        <w:t xml:space="preserve"> </w:t>
      </w:r>
      <w:r w:rsidR="009971BF">
        <w:t xml:space="preserve">or </w:t>
      </w:r>
      <w:r w:rsidR="00344D5E">
        <w:t>include</w:t>
      </w:r>
      <w:r w:rsidR="009971BF">
        <w:t xml:space="preserve"> folders</w:t>
      </w:r>
      <w:r w:rsidR="00344D5E">
        <w:t xml:space="preserve">. </w:t>
      </w:r>
      <w:r w:rsidR="00005455">
        <w:t xml:space="preserve">A few examples are shown below. The first </w:t>
      </w:r>
      <w:r w:rsidR="00CC0583">
        <w:t>4</w:t>
      </w:r>
      <w:r w:rsidR="00005455">
        <w:t xml:space="preserve"> are usually required in any project.</w:t>
      </w:r>
    </w:p>
    <w:p w14:paraId="44C800EF" w14:textId="4A50BCC6" w:rsidR="007F3DD1" w:rsidRDefault="007F3DD1" w:rsidP="002E1A47">
      <w:pPr>
        <w:spacing w:after="0"/>
        <w:ind w:left="720"/>
        <w:rPr>
          <w:sz w:val="18"/>
        </w:rPr>
      </w:pPr>
      <w:r>
        <w:rPr>
          <w:sz w:val="18"/>
        </w:rPr>
        <w:t xml:space="preserve">#include </w:t>
      </w:r>
      <w:r w:rsidR="004B70E3">
        <w:rPr>
          <w:sz w:val="18"/>
        </w:rPr>
        <w:t>"</w:t>
      </w:r>
      <w:proofErr w:type="spellStart"/>
      <w:r>
        <w:rPr>
          <w:sz w:val="18"/>
        </w:rPr>
        <w:t>wiced.h</w:t>
      </w:r>
      <w:proofErr w:type="spellEnd"/>
      <w:r w:rsidR="004B70E3">
        <w:rPr>
          <w:sz w:val="18"/>
        </w:rPr>
        <w:t>"</w:t>
      </w:r>
      <w:r>
        <w:rPr>
          <w:sz w:val="18"/>
        </w:rPr>
        <w:tab/>
      </w:r>
      <w:r>
        <w:rPr>
          <w:sz w:val="18"/>
        </w:rPr>
        <w:tab/>
      </w:r>
      <w:r>
        <w:rPr>
          <w:sz w:val="18"/>
        </w:rPr>
        <w:tab/>
        <w:t xml:space="preserve">// Basic formats like </w:t>
      </w:r>
      <w:proofErr w:type="spellStart"/>
      <w:r>
        <w:rPr>
          <w:sz w:val="18"/>
        </w:rPr>
        <w:t>stdint</w:t>
      </w:r>
      <w:proofErr w:type="spellEnd"/>
      <w:r>
        <w:rPr>
          <w:sz w:val="18"/>
        </w:rPr>
        <w:t xml:space="preserve">, </w:t>
      </w:r>
      <w:proofErr w:type="spellStart"/>
      <w:r>
        <w:rPr>
          <w:sz w:val="18"/>
        </w:rPr>
        <w:t>wiced_result_t</w:t>
      </w:r>
      <w:proofErr w:type="spellEnd"/>
      <w:r>
        <w:rPr>
          <w:sz w:val="18"/>
        </w:rPr>
        <w:t>, WICED_FALSE, WICED_TRUE</w:t>
      </w:r>
    </w:p>
    <w:p w14:paraId="0DAF2B97" w14:textId="0127CFF4"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wiced_platform.h</w:t>
      </w:r>
      <w:proofErr w:type="spellEnd"/>
      <w:r w:rsidR="004B70E3">
        <w:rPr>
          <w:sz w:val="18"/>
        </w:rPr>
        <w:t>"</w:t>
      </w:r>
      <w:r w:rsidRPr="003468B1">
        <w:rPr>
          <w:sz w:val="18"/>
        </w:rPr>
        <w:tab/>
      </w:r>
      <w:r w:rsidRPr="003468B1">
        <w:rPr>
          <w:sz w:val="18"/>
        </w:rPr>
        <w:tab/>
        <w:t>// Platform file for the kit</w:t>
      </w:r>
    </w:p>
    <w:p w14:paraId="0AA346A8" w14:textId="55E36C1E" w:rsidR="003160CE" w:rsidRPr="003468B1" w:rsidRDefault="003160CE" w:rsidP="003160CE">
      <w:pPr>
        <w:spacing w:after="0"/>
        <w:ind w:left="720"/>
        <w:rPr>
          <w:sz w:val="18"/>
        </w:rPr>
      </w:pPr>
      <w:r w:rsidRPr="003468B1">
        <w:rPr>
          <w:sz w:val="18"/>
        </w:rPr>
        <w:t xml:space="preserve">#include </w:t>
      </w:r>
      <w:r w:rsidR="004B70E3">
        <w:rPr>
          <w:sz w:val="18"/>
        </w:rPr>
        <w:t>"</w:t>
      </w:r>
      <w:proofErr w:type="spellStart"/>
      <w:r w:rsidRPr="003468B1">
        <w:rPr>
          <w:sz w:val="18"/>
        </w:rPr>
        <w:t>sparcommon.h</w:t>
      </w:r>
      <w:proofErr w:type="spellEnd"/>
      <w:r w:rsidR="004B70E3">
        <w:rPr>
          <w:sz w:val="18"/>
        </w:rPr>
        <w:t>"</w:t>
      </w:r>
      <w:r w:rsidR="00344D5E" w:rsidRPr="003468B1">
        <w:rPr>
          <w:sz w:val="18"/>
        </w:rPr>
        <w:tab/>
      </w:r>
      <w:r w:rsidR="00344D5E" w:rsidRPr="003468B1">
        <w:rPr>
          <w:sz w:val="18"/>
        </w:rPr>
        <w:tab/>
        <w:t xml:space="preserve">// Common application </w:t>
      </w:r>
      <w:r w:rsidR="00400FE4" w:rsidRPr="003468B1">
        <w:rPr>
          <w:sz w:val="18"/>
        </w:rPr>
        <w:t>definitions</w:t>
      </w:r>
    </w:p>
    <w:p w14:paraId="50FC9F50" w14:textId="66ABA337" w:rsidR="00E90B30" w:rsidRDefault="00E90B30" w:rsidP="003160CE">
      <w:pPr>
        <w:spacing w:after="0"/>
        <w:ind w:left="720"/>
        <w:rPr>
          <w:sz w:val="18"/>
        </w:rPr>
      </w:pPr>
      <w:r>
        <w:rPr>
          <w:sz w:val="18"/>
        </w:rPr>
        <w:t>#incl</w:t>
      </w:r>
      <w:r w:rsidR="0006351C">
        <w:rPr>
          <w:sz w:val="18"/>
        </w:rPr>
        <w:t>ude "</w:t>
      </w:r>
      <w:proofErr w:type="spellStart"/>
      <w:r w:rsidR="0006351C">
        <w:rPr>
          <w:sz w:val="18"/>
        </w:rPr>
        <w:t>wiced_bt_stack.h</w:t>
      </w:r>
      <w:proofErr w:type="spellEnd"/>
      <w:r w:rsidR="0006351C">
        <w:rPr>
          <w:sz w:val="18"/>
        </w:rPr>
        <w:t>"</w:t>
      </w:r>
      <w:r w:rsidR="0006351C">
        <w:rPr>
          <w:sz w:val="18"/>
        </w:rPr>
        <w:tab/>
      </w:r>
      <w:r w:rsidR="0006351C">
        <w:rPr>
          <w:sz w:val="18"/>
        </w:rPr>
        <w:tab/>
        <w:t xml:space="preserve">// </w:t>
      </w:r>
      <w:r>
        <w:rPr>
          <w:sz w:val="18"/>
        </w:rPr>
        <w:t>Bluetooth Stack</w:t>
      </w:r>
    </w:p>
    <w:p w14:paraId="2E71B0E2" w14:textId="32B9D980" w:rsidR="0006351C" w:rsidRDefault="0006351C" w:rsidP="0006351C">
      <w:pPr>
        <w:spacing w:after="0"/>
        <w:ind w:left="720"/>
        <w:rPr>
          <w:sz w:val="18"/>
        </w:rPr>
      </w:pPr>
      <w:r w:rsidRPr="003468B1">
        <w:rPr>
          <w:sz w:val="18"/>
        </w:rPr>
        <w:t xml:space="preserve">#include </w:t>
      </w:r>
      <w:r>
        <w:rPr>
          <w:sz w:val="18"/>
        </w:rPr>
        <w:t>"</w:t>
      </w:r>
      <w:proofErr w:type="spellStart"/>
      <w:r w:rsidRPr="003468B1">
        <w:rPr>
          <w:sz w:val="18"/>
        </w:rPr>
        <w:t>wiced_bt_dev.h</w:t>
      </w:r>
      <w:proofErr w:type="spellEnd"/>
      <w:r>
        <w:rPr>
          <w:sz w:val="18"/>
        </w:rPr>
        <w:t>"</w:t>
      </w:r>
      <w:r w:rsidRPr="003468B1">
        <w:rPr>
          <w:sz w:val="18"/>
        </w:rPr>
        <w:tab/>
      </w:r>
      <w:r w:rsidRPr="003468B1">
        <w:rPr>
          <w:sz w:val="18"/>
        </w:rPr>
        <w:tab/>
        <w:t xml:space="preserve">// Bluetooth </w:t>
      </w:r>
      <w:r>
        <w:rPr>
          <w:sz w:val="18"/>
        </w:rPr>
        <w:t>Management</w:t>
      </w:r>
    </w:p>
    <w:p w14:paraId="59BA7A04" w14:textId="73E189D5"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wiced_bt_ble.h</w:t>
      </w:r>
      <w:proofErr w:type="spellEnd"/>
      <w:r w:rsidR="004B70E3">
        <w:rPr>
          <w:sz w:val="18"/>
        </w:rPr>
        <w:t>"</w:t>
      </w:r>
      <w:r w:rsidRPr="003468B1">
        <w:rPr>
          <w:sz w:val="18"/>
        </w:rPr>
        <w:tab/>
      </w:r>
      <w:r w:rsidRPr="003468B1">
        <w:rPr>
          <w:sz w:val="18"/>
        </w:rPr>
        <w:tab/>
        <w:t>// BLE</w:t>
      </w:r>
    </w:p>
    <w:p w14:paraId="7ECEA851" w14:textId="03780301" w:rsidR="00344D5E" w:rsidRPr="003468B1"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wiced_bt_gatt.h</w:t>
      </w:r>
      <w:proofErr w:type="spellEnd"/>
      <w:r w:rsidR="004B70E3">
        <w:rPr>
          <w:sz w:val="18"/>
        </w:rPr>
        <w:t>"</w:t>
      </w:r>
      <w:r w:rsidRPr="003468B1">
        <w:rPr>
          <w:sz w:val="18"/>
        </w:rPr>
        <w:tab/>
      </w:r>
      <w:r w:rsidRPr="003468B1">
        <w:rPr>
          <w:sz w:val="18"/>
        </w:rPr>
        <w:tab/>
        <w:t>// BLE GATT database</w:t>
      </w:r>
    </w:p>
    <w:p w14:paraId="57F7874C" w14:textId="27FF1D3C" w:rsidR="00344D5E" w:rsidRDefault="00344D5E" w:rsidP="00344D5E">
      <w:pPr>
        <w:spacing w:after="0"/>
        <w:ind w:left="720"/>
        <w:rPr>
          <w:sz w:val="18"/>
        </w:rPr>
      </w:pPr>
      <w:r w:rsidRPr="003468B1">
        <w:rPr>
          <w:sz w:val="18"/>
        </w:rPr>
        <w:t xml:space="preserve">#include </w:t>
      </w:r>
      <w:r w:rsidR="004B70E3">
        <w:rPr>
          <w:sz w:val="18"/>
        </w:rPr>
        <w:t>"</w:t>
      </w:r>
      <w:proofErr w:type="spellStart"/>
      <w:r w:rsidRPr="003468B1">
        <w:rPr>
          <w:sz w:val="18"/>
        </w:rPr>
        <w:t>wiced_bt_uuid.h</w:t>
      </w:r>
      <w:proofErr w:type="spellEnd"/>
      <w:r w:rsidR="004B70E3">
        <w:rPr>
          <w:sz w:val="18"/>
        </w:rPr>
        <w:t>"</w:t>
      </w:r>
      <w:r w:rsidRPr="003468B1">
        <w:rPr>
          <w:sz w:val="18"/>
        </w:rPr>
        <w:tab/>
      </w:r>
      <w:r w:rsidRPr="003468B1">
        <w:rPr>
          <w:sz w:val="18"/>
        </w:rPr>
        <w:tab/>
        <w:t>// BLE standard UUIDs</w:t>
      </w:r>
    </w:p>
    <w:p w14:paraId="01114DFC" w14:textId="04227FCD" w:rsidR="002477BB" w:rsidRDefault="002477BB" w:rsidP="002477BB">
      <w:pPr>
        <w:spacing w:after="0"/>
        <w:ind w:left="720"/>
        <w:rPr>
          <w:sz w:val="18"/>
        </w:rPr>
      </w:pPr>
      <w:r>
        <w:rPr>
          <w:sz w:val="18"/>
        </w:rPr>
        <w:t>#include "</w:t>
      </w:r>
      <w:proofErr w:type="spellStart"/>
      <w:r>
        <w:rPr>
          <w:sz w:val="18"/>
        </w:rPr>
        <w:t>wiced_rtos.h</w:t>
      </w:r>
      <w:proofErr w:type="spellEnd"/>
      <w:r>
        <w:rPr>
          <w:sz w:val="18"/>
        </w:rPr>
        <w:t>"</w:t>
      </w:r>
      <w:r>
        <w:rPr>
          <w:sz w:val="18"/>
        </w:rPr>
        <w:tab/>
      </w:r>
      <w:r>
        <w:rPr>
          <w:sz w:val="18"/>
        </w:rPr>
        <w:tab/>
        <w:t>// RTOS</w:t>
      </w:r>
    </w:p>
    <w:p w14:paraId="5BAB20FB" w14:textId="50C08A7E" w:rsidR="00E90B30" w:rsidRPr="003468B1" w:rsidRDefault="00E90B30" w:rsidP="00344D5E">
      <w:pPr>
        <w:spacing w:after="0"/>
        <w:ind w:left="720"/>
        <w:rPr>
          <w:sz w:val="18"/>
        </w:rPr>
      </w:pPr>
      <w:r>
        <w:rPr>
          <w:sz w:val="18"/>
        </w:rPr>
        <w:t>#include "</w:t>
      </w:r>
      <w:proofErr w:type="spellStart"/>
      <w:r>
        <w:rPr>
          <w:sz w:val="18"/>
        </w:rPr>
        <w:t>wiced_bt_app_common.h</w:t>
      </w:r>
      <w:proofErr w:type="spellEnd"/>
      <w:r>
        <w:rPr>
          <w:sz w:val="18"/>
        </w:rPr>
        <w:t>"</w:t>
      </w:r>
      <w:r>
        <w:rPr>
          <w:sz w:val="18"/>
        </w:rPr>
        <w:tab/>
        <w:t xml:space="preserve">// </w:t>
      </w:r>
      <w:r w:rsidR="001B216E">
        <w:rPr>
          <w:sz w:val="18"/>
        </w:rPr>
        <w:t>Miscellaneous</w:t>
      </w:r>
      <w:r>
        <w:rPr>
          <w:sz w:val="18"/>
        </w:rPr>
        <w:t xml:space="preserve"> helper functions</w:t>
      </w:r>
      <w:r w:rsidR="002B065A">
        <w:rPr>
          <w:sz w:val="18"/>
        </w:rPr>
        <w:t xml:space="preserve"> including </w:t>
      </w:r>
      <w:proofErr w:type="spellStart"/>
      <w:r w:rsidR="002B065A">
        <w:rPr>
          <w:sz w:val="18"/>
        </w:rPr>
        <w:t>wiced_bt_app_init</w:t>
      </w:r>
      <w:proofErr w:type="spellEnd"/>
    </w:p>
    <w:p w14:paraId="74D6C93E" w14:textId="4DC167A0" w:rsidR="002E1A47" w:rsidRPr="003468B1" w:rsidRDefault="002E1A47" w:rsidP="002E1A47">
      <w:pPr>
        <w:spacing w:after="0"/>
        <w:ind w:left="720"/>
        <w:rPr>
          <w:sz w:val="18"/>
        </w:rPr>
      </w:pPr>
      <w:r w:rsidRPr="003468B1">
        <w:rPr>
          <w:sz w:val="18"/>
        </w:rPr>
        <w:t xml:space="preserve">#include </w:t>
      </w:r>
      <w:r w:rsidR="004B70E3">
        <w:rPr>
          <w:sz w:val="18"/>
        </w:rPr>
        <w:t>"</w:t>
      </w:r>
      <w:proofErr w:type="spellStart"/>
      <w:r w:rsidRPr="003468B1">
        <w:rPr>
          <w:sz w:val="18"/>
        </w:rPr>
        <w:t>wiced_transport.h</w:t>
      </w:r>
      <w:proofErr w:type="spellEnd"/>
      <w:r w:rsidR="004B70E3">
        <w:rPr>
          <w:sz w:val="18"/>
        </w:rPr>
        <w:t>"</w:t>
      </w:r>
      <w:r w:rsidRPr="003468B1">
        <w:rPr>
          <w:sz w:val="18"/>
        </w:rPr>
        <w:tab/>
      </w:r>
      <w:r w:rsidRPr="003468B1">
        <w:rPr>
          <w:sz w:val="18"/>
        </w:rPr>
        <w:tab/>
        <w:t>// HCI UART drivers</w:t>
      </w:r>
    </w:p>
    <w:p w14:paraId="1E3EF38F" w14:textId="62793284" w:rsidR="0074244B" w:rsidRPr="003468B1" w:rsidRDefault="0074244B" w:rsidP="0074244B">
      <w:pPr>
        <w:spacing w:after="0"/>
        <w:ind w:left="720"/>
        <w:rPr>
          <w:sz w:val="18"/>
        </w:rPr>
      </w:pPr>
      <w:r w:rsidRPr="003468B1">
        <w:rPr>
          <w:sz w:val="18"/>
        </w:rPr>
        <w:t xml:space="preserve">#include </w:t>
      </w:r>
      <w:r w:rsidR="004B70E3">
        <w:rPr>
          <w:sz w:val="18"/>
        </w:rPr>
        <w:t>"</w:t>
      </w:r>
      <w:proofErr w:type="spellStart"/>
      <w:r w:rsidRPr="003468B1">
        <w:rPr>
          <w:sz w:val="18"/>
        </w:rPr>
        <w:t>wiced_bt_trace.h</w:t>
      </w:r>
      <w:proofErr w:type="spellEnd"/>
      <w:r w:rsidR="004B70E3">
        <w:rPr>
          <w:sz w:val="18"/>
        </w:rPr>
        <w:t>"</w:t>
      </w:r>
      <w:r w:rsidRPr="003468B1">
        <w:rPr>
          <w:sz w:val="18"/>
        </w:rPr>
        <w:tab/>
      </w:r>
      <w:r w:rsidRPr="003468B1">
        <w:rPr>
          <w:sz w:val="18"/>
        </w:rPr>
        <w:tab/>
        <w:t>// Trace message utilities</w:t>
      </w:r>
    </w:p>
    <w:p w14:paraId="57B2C25A" w14:textId="17E76D63" w:rsidR="00344D5E" w:rsidRPr="003468B1" w:rsidRDefault="00344D5E" w:rsidP="003160CE">
      <w:pPr>
        <w:spacing w:after="0"/>
        <w:ind w:left="720"/>
        <w:rPr>
          <w:sz w:val="18"/>
        </w:rPr>
      </w:pPr>
      <w:r w:rsidRPr="003468B1">
        <w:rPr>
          <w:sz w:val="18"/>
        </w:rPr>
        <w:t>#in</w:t>
      </w:r>
      <w:r w:rsidR="002E1A47" w:rsidRPr="003468B1">
        <w:rPr>
          <w:sz w:val="18"/>
        </w:rPr>
        <w:t xml:space="preserve">clude </w:t>
      </w:r>
      <w:r w:rsidR="004B70E3">
        <w:rPr>
          <w:sz w:val="18"/>
        </w:rPr>
        <w:t>"</w:t>
      </w:r>
      <w:proofErr w:type="spellStart"/>
      <w:r w:rsidR="002E1A47" w:rsidRPr="003468B1">
        <w:rPr>
          <w:sz w:val="18"/>
        </w:rPr>
        <w:t>wiced_timer.h</w:t>
      </w:r>
      <w:proofErr w:type="spellEnd"/>
      <w:r w:rsidR="004B70E3">
        <w:rPr>
          <w:sz w:val="18"/>
        </w:rPr>
        <w:t>"</w:t>
      </w:r>
      <w:r w:rsidR="002E1A47" w:rsidRPr="003468B1">
        <w:rPr>
          <w:sz w:val="18"/>
        </w:rPr>
        <w:tab/>
      </w:r>
      <w:r w:rsidR="002E1A47" w:rsidRPr="003468B1">
        <w:rPr>
          <w:sz w:val="18"/>
        </w:rPr>
        <w:tab/>
        <w:t>// Built-</w:t>
      </w:r>
      <w:r w:rsidRPr="003468B1">
        <w:rPr>
          <w:sz w:val="18"/>
        </w:rPr>
        <w:t>in timer drivers</w:t>
      </w:r>
    </w:p>
    <w:p w14:paraId="5407994B" w14:textId="31C2365F" w:rsidR="00B24AD5" w:rsidRPr="003468B1" w:rsidRDefault="00B24AD5" w:rsidP="00B24AD5">
      <w:pPr>
        <w:spacing w:after="0"/>
        <w:ind w:left="720"/>
        <w:rPr>
          <w:sz w:val="18"/>
        </w:rPr>
      </w:pPr>
      <w:r w:rsidRPr="003468B1">
        <w:rPr>
          <w:sz w:val="18"/>
        </w:rPr>
        <w:t xml:space="preserve">#include </w:t>
      </w:r>
      <w:r w:rsidR="004B70E3">
        <w:rPr>
          <w:sz w:val="18"/>
        </w:rPr>
        <w:t>"</w:t>
      </w:r>
      <w:r w:rsidRPr="003468B1">
        <w:rPr>
          <w:sz w:val="18"/>
        </w:rPr>
        <w:t>wiced_hal_i2c.h</w:t>
      </w:r>
      <w:r w:rsidR="004B70E3">
        <w:rPr>
          <w:sz w:val="18"/>
        </w:rPr>
        <w:t>"</w:t>
      </w:r>
      <w:r w:rsidRPr="003468B1">
        <w:rPr>
          <w:sz w:val="18"/>
        </w:rPr>
        <w:tab/>
      </w:r>
      <w:r w:rsidRPr="003468B1">
        <w:rPr>
          <w:sz w:val="18"/>
        </w:rPr>
        <w:tab/>
        <w:t>// I2C drivers</w:t>
      </w:r>
    </w:p>
    <w:p w14:paraId="66E9ED80" w14:textId="178AF6F2" w:rsidR="00B24AD5" w:rsidRDefault="00B24AD5" w:rsidP="00B24AD5">
      <w:pPr>
        <w:spacing w:after="0"/>
        <w:ind w:left="720"/>
        <w:rPr>
          <w:sz w:val="18"/>
        </w:rPr>
      </w:pPr>
      <w:r w:rsidRPr="003468B1">
        <w:rPr>
          <w:sz w:val="18"/>
        </w:rPr>
        <w:t xml:space="preserve">#include </w:t>
      </w:r>
      <w:r w:rsidR="004B70E3">
        <w:rPr>
          <w:sz w:val="18"/>
        </w:rPr>
        <w:t>"</w:t>
      </w:r>
      <w:proofErr w:type="spellStart"/>
      <w:r w:rsidRPr="003468B1">
        <w:rPr>
          <w:sz w:val="18"/>
        </w:rPr>
        <w:t>wiced_hal_adc.h</w:t>
      </w:r>
      <w:proofErr w:type="spellEnd"/>
      <w:r w:rsidR="004B70E3">
        <w:rPr>
          <w:sz w:val="18"/>
        </w:rPr>
        <w:t>"</w:t>
      </w:r>
      <w:r w:rsidRPr="003468B1">
        <w:rPr>
          <w:sz w:val="18"/>
        </w:rPr>
        <w:tab/>
      </w:r>
      <w:r w:rsidRPr="003468B1">
        <w:rPr>
          <w:sz w:val="18"/>
        </w:rPr>
        <w:tab/>
        <w:t>// ADC drivers</w:t>
      </w:r>
    </w:p>
    <w:p w14:paraId="13532AFD" w14:textId="5A374A9B" w:rsidR="00735691" w:rsidRDefault="00735691" w:rsidP="00B24AD5">
      <w:pPr>
        <w:spacing w:after="0"/>
        <w:ind w:left="720"/>
        <w:rPr>
          <w:sz w:val="18"/>
        </w:rPr>
      </w:pPr>
      <w:r>
        <w:rPr>
          <w:sz w:val="18"/>
        </w:rPr>
        <w:t xml:space="preserve">#include </w:t>
      </w:r>
      <w:r w:rsidR="004B70E3">
        <w:rPr>
          <w:sz w:val="18"/>
        </w:rPr>
        <w:t>"</w:t>
      </w:r>
      <w:proofErr w:type="spellStart"/>
      <w:r>
        <w:rPr>
          <w:sz w:val="18"/>
        </w:rPr>
        <w:t>wiced_hal_pwm.h</w:t>
      </w:r>
      <w:proofErr w:type="spellEnd"/>
      <w:r w:rsidR="004B70E3">
        <w:rPr>
          <w:sz w:val="18"/>
        </w:rPr>
        <w:t>"</w:t>
      </w:r>
      <w:r>
        <w:rPr>
          <w:sz w:val="18"/>
        </w:rPr>
        <w:tab/>
      </w:r>
      <w:r>
        <w:rPr>
          <w:sz w:val="18"/>
        </w:rPr>
        <w:tab/>
        <w:t>// PWM drivers</w:t>
      </w:r>
    </w:p>
    <w:p w14:paraId="0D8D9EB7" w14:textId="587A8D12" w:rsidR="00BF433D" w:rsidRDefault="00BF433D" w:rsidP="00B24AD5">
      <w:pPr>
        <w:spacing w:after="0"/>
        <w:ind w:left="720"/>
        <w:rPr>
          <w:sz w:val="18"/>
        </w:rPr>
      </w:pPr>
      <w:r>
        <w:rPr>
          <w:sz w:val="18"/>
        </w:rPr>
        <w:t xml:space="preserve">#include </w:t>
      </w:r>
      <w:r w:rsidR="004B70E3">
        <w:rPr>
          <w:sz w:val="18"/>
        </w:rPr>
        <w:t>"</w:t>
      </w:r>
      <w:proofErr w:type="spellStart"/>
      <w:r>
        <w:rPr>
          <w:sz w:val="18"/>
        </w:rPr>
        <w:t>wiced_hal_puart.h</w:t>
      </w:r>
      <w:proofErr w:type="spellEnd"/>
      <w:r w:rsidR="004B70E3">
        <w:rPr>
          <w:sz w:val="18"/>
        </w:rPr>
        <w:t>"</w:t>
      </w:r>
      <w:r>
        <w:rPr>
          <w:sz w:val="18"/>
        </w:rPr>
        <w:tab/>
        <w:t>// PUART drivers</w:t>
      </w:r>
    </w:p>
    <w:p w14:paraId="2B774D62" w14:textId="1D5470E5" w:rsidR="00922C73" w:rsidRPr="003468B1" w:rsidRDefault="00922C73" w:rsidP="00B24AD5">
      <w:pPr>
        <w:spacing w:after="0"/>
        <w:ind w:left="720"/>
        <w:rPr>
          <w:sz w:val="18"/>
        </w:rPr>
      </w:pPr>
      <w:r>
        <w:rPr>
          <w:sz w:val="18"/>
        </w:rPr>
        <w:t xml:space="preserve">#include </w:t>
      </w:r>
      <w:r w:rsidR="004B70E3">
        <w:rPr>
          <w:sz w:val="18"/>
        </w:rPr>
        <w:t>"</w:t>
      </w:r>
      <w:proofErr w:type="spellStart"/>
      <w:r>
        <w:rPr>
          <w:sz w:val="18"/>
        </w:rPr>
        <w:t>wiced_rtos.h</w:t>
      </w:r>
      <w:proofErr w:type="spellEnd"/>
      <w:r w:rsidR="004B70E3">
        <w:rPr>
          <w:sz w:val="18"/>
        </w:rPr>
        <w:t>"</w:t>
      </w:r>
      <w:r>
        <w:rPr>
          <w:sz w:val="18"/>
        </w:rPr>
        <w:tab/>
      </w:r>
      <w:r>
        <w:rPr>
          <w:sz w:val="18"/>
        </w:rPr>
        <w:tab/>
        <w:t>// RTOS functions</w:t>
      </w:r>
    </w:p>
    <w:p w14:paraId="337508BA" w14:textId="7FF31632" w:rsidR="00E90B30" w:rsidRDefault="003468B1" w:rsidP="00E90B30">
      <w:pPr>
        <w:spacing w:after="0"/>
        <w:ind w:left="720"/>
        <w:rPr>
          <w:sz w:val="18"/>
        </w:rPr>
      </w:pPr>
      <w:r>
        <w:rPr>
          <w:sz w:val="18"/>
        </w:rPr>
        <w:t xml:space="preserve">#include </w:t>
      </w:r>
      <w:r w:rsidR="004B70E3">
        <w:rPr>
          <w:sz w:val="18"/>
        </w:rPr>
        <w:t>"</w:t>
      </w:r>
      <w:proofErr w:type="spellStart"/>
      <w:r>
        <w:rPr>
          <w:sz w:val="18"/>
        </w:rPr>
        <w:t>wiced_hal_nvram.h</w:t>
      </w:r>
      <w:proofErr w:type="spellEnd"/>
      <w:r w:rsidR="004B70E3">
        <w:rPr>
          <w:sz w:val="18"/>
        </w:rPr>
        <w:t>"</w:t>
      </w:r>
      <w:r>
        <w:rPr>
          <w:sz w:val="18"/>
        </w:rPr>
        <w:tab/>
      </w:r>
      <w:r w:rsidR="00344D5E" w:rsidRPr="003468B1">
        <w:rPr>
          <w:sz w:val="18"/>
        </w:rPr>
        <w:t>// NVRAM drivers</w:t>
      </w:r>
    </w:p>
    <w:p w14:paraId="2BA781C3" w14:textId="45CC9868" w:rsidR="00E90B30" w:rsidRPr="003468B1" w:rsidRDefault="00E90B30" w:rsidP="00E90B30">
      <w:pPr>
        <w:ind w:left="720"/>
        <w:rPr>
          <w:sz w:val="18"/>
        </w:rPr>
      </w:pPr>
      <w:r>
        <w:rPr>
          <w:sz w:val="18"/>
        </w:rPr>
        <w:t>#include "</w:t>
      </w:r>
      <w:proofErr w:type="spellStart"/>
      <w:r>
        <w:rPr>
          <w:sz w:val="18"/>
        </w:rPr>
        <w:t>wiced_hal_wdog.h</w:t>
      </w:r>
      <w:proofErr w:type="spellEnd"/>
      <w:r>
        <w:rPr>
          <w:sz w:val="18"/>
        </w:rPr>
        <w:t>"</w:t>
      </w:r>
      <w:r>
        <w:rPr>
          <w:sz w:val="18"/>
        </w:rPr>
        <w:tab/>
        <w:t>// Watchdog</w:t>
      </w:r>
    </w:p>
    <w:p w14:paraId="16511D9E" w14:textId="4A0D69AB" w:rsidR="008E0DE1" w:rsidRDefault="003160CE" w:rsidP="00311917">
      <w:r>
        <w:lastRenderedPageBreak/>
        <w:t xml:space="preserve">The main entry of the application is a function called APPLICATION_START. That function typically does a minimal amount of initialization then it starts the Bluetooth stack and registers a stack callback function by calling </w:t>
      </w:r>
      <w:proofErr w:type="spellStart"/>
      <w:r w:rsidRPr="008F665F">
        <w:rPr>
          <w:i/>
        </w:rPr>
        <w:t>wiced_bt_stack_</w:t>
      </w:r>
      <w:proofErr w:type="gramStart"/>
      <w:r w:rsidRPr="008F665F">
        <w:rPr>
          <w:i/>
        </w:rPr>
        <w:t>init</w:t>
      </w:r>
      <w:proofErr w:type="spellEnd"/>
      <w:r w:rsidR="008F665F" w:rsidRPr="008F665F">
        <w:rPr>
          <w:i/>
        </w:rPr>
        <w:t>(</w:t>
      </w:r>
      <w:proofErr w:type="gramEnd"/>
      <w:r w:rsidR="008F665F" w:rsidRPr="008F665F">
        <w:rPr>
          <w:i/>
        </w:rPr>
        <w:t>)</w:t>
      </w:r>
      <w:r>
        <w:t>. The Bluetooth stack callback function then typically controls the rest of the application based on Bluetooth events.</w:t>
      </w:r>
      <w:r w:rsidR="008E0DE1">
        <w:t xml:space="preserve"> </w:t>
      </w:r>
      <w:r w:rsidR="00766A70">
        <w:t>Most application</w:t>
      </w:r>
      <w:r w:rsidR="00E83C9E">
        <w:t xml:space="preserve"> initialization is done once the Bluetooth stack has been enabled. </w:t>
      </w:r>
      <w:r w:rsidR="00766A70">
        <w:t>That</w:t>
      </w:r>
      <w:r w:rsidR="00E83C9E">
        <w:t xml:space="preserve"> event is </w:t>
      </w:r>
      <w:r w:rsidR="00766A70">
        <w:t xml:space="preserve">called BTM_ENABLED_EVT in the callback function. </w:t>
      </w:r>
      <w:r w:rsidR="008E0DE1">
        <w:t>The full list of events from the Bluetooth stack can be found in the file inc</w:t>
      </w:r>
      <w:r w:rsidR="00766A70">
        <w:t>lude/20719/</w:t>
      </w:r>
      <w:proofErr w:type="spellStart"/>
      <w:r w:rsidR="00766A70">
        <w:t>wiced_bt_dev.h</w:t>
      </w:r>
      <w:proofErr w:type="spellEnd"/>
      <w:r w:rsidR="00766A70">
        <w:t xml:space="preserve"> file.</w:t>
      </w:r>
    </w:p>
    <w:p w14:paraId="7F9BA015" w14:textId="6E428C8A" w:rsidR="00766A70" w:rsidRDefault="00766A70" w:rsidP="003468B1">
      <w:pPr>
        <w:keepNext/>
      </w:pPr>
      <w:r>
        <w:t>A minimal C file for an application will look something like this:</w:t>
      </w:r>
    </w:p>
    <w:p w14:paraId="56AAB0E7" w14:textId="6F5DBEED" w:rsidR="006B1D33" w:rsidRDefault="006B1D33" w:rsidP="00A61CB0">
      <w:pPr>
        <w:spacing w:after="0"/>
        <w:ind w:left="720"/>
        <w:rPr>
          <w:sz w:val="18"/>
        </w:rPr>
      </w:pPr>
      <w:r w:rsidRPr="00A61CB0">
        <w:rPr>
          <w:sz w:val="18"/>
        </w:rPr>
        <w:t>#include</w:t>
      </w:r>
      <w:r>
        <w:rPr>
          <w:sz w:val="18"/>
        </w:rPr>
        <w:t xml:space="preserve"> </w:t>
      </w:r>
      <w:r w:rsidR="004B70E3">
        <w:rPr>
          <w:sz w:val="18"/>
        </w:rPr>
        <w:t>"</w:t>
      </w:r>
      <w:proofErr w:type="spellStart"/>
      <w:r>
        <w:rPr>
          <w:sz w:val="18"/>
        </w:rPr>
        <w:t>wiced</w:t>
      </w:r>
      <w:r w:rsidRPr="00A61CB0">
        <w:rPr>
          <w:sz w:val="18"/>
        </w:rPr>
        <w:t>.h</w:t>
      </w:r>
      <w:proofErr w:type="spellEnd"/>
      <w:r w:rsidR="004B70E3">
        <w:rPr>
          <w:sz w:val="18"/>
        </w:rPr>
        <w:t>"</w:t>
      </w:r>
    </w:p>
    <w:p w14:paraId="63DE3F0B" w14:textId="0AD89B62"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wiced_platform.h</w:t>
      </w:r>
      <w:proofErr w:type="spellEnd"/>
      <w:r w:rsidR="004B70E3">
        <w:rPr>
          <w:sz w:val="18"/>
        </w:rPr>
        <w:t>"</w:t>
      </w:r>
    </w:p>
    <w:p w14:paraId="602562C2" w14:textId="77BF5129"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sparcommon.h</w:t>
      </w:r>
      <w:proofErr w:type="spellEnd"/>
      <w:r w:rsidR="004B70E3">
        <w:rPr>
          <w:sz w:val="18"/>
        </w:rPr>
        <w:t>"</w:t>
      </w:r>
    </w:p>
    <w:p w14:paraId="154A9D8C" w14:textId="753EEE2B" w:rsidR="00A61CB0" w:rsidRPr="00A61CB0" w:rsidRDefault="00A61CB0" w:rsidP="00A61CB0">
      <w:pPr>
        <w:spacing w:after="0"/>
        <w:ind w:left="720"/>
        <w:rPr>
          <w:sz w:val="18"/>
        </w:rPr>
      </w:pPr>
      <w:r w:rsidRPr="00A61CB0">
        <w:rPr>
          <w:sz w:val="18"/>
        </w:rPr>
        <w:t xml:space="preserve">#include </w:t>
      </w:r>
      <w:r w:rsidR="004B70E3">
        <w:rPr>
          <w:sz w:val="18"/>
        </w:rPr>
        <w:t>"</w:t>
      </w:r>
      <w:proofErr w:type="spellStart"/>
      <w:r w:rsidRPr="00A61CB0">
        <w:rPr>
          <w:sz w:val="18"/>
        </w:rPr>
        <w:t>wiced_bt_dev.h</w:t>
      </w:r>
      <w:proofErr w:type="spellEnd"/>
      <w:r w:rsidR="004B70E3">
        <w:rPr>
          <w:sz w:val="18"/>
        </w:rPr>
        <w:t>"</w:t>
      </w:r>
    </w:p>
    <w:p w14:paraId="67350993" w14:textId="77777777" w:rsidR="00A61CB0" w:rsidRPr="00A61CB0" w:rsidRDefault="00A61CB0" w:rsidP="00A61CB0">
      <w:pPr>
        <w:spacing w:after="0"/>
        <w:ind w:left="720"/>
        <w:rPr>
          <w:sz w:val="18"/>
        </w:rPr>
      </w:pPr>
    </w:p>
    <w:p w14:paraId="0C87E892" w14:textId="77777777" w:rsidR="00A61CB0" w:rsidRPr="00A61CB0" w:rsidRDefault="00A61CB0" w:rsidP="00A61CB0">
      <w:pPr>
        <w:spacing w:after="0"/>
        <w:ind w:left="720"/>
        <w:rPr>
          <w:sz w:val="18"/>
        </w:rPr>
      </w:pPr>
      <w:r w:rsidRPr="00A61CB0">
        <w:rPr>
          <w:sz w:val="18"/>
        </w:rPr>
        <w:t>/*****************************    Function Prototypes   *******************/</w:t>
      </w:r>
    </w:p>
    <w:p w14:paraId="54F1D240"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022BE67" w14:textId="6DCB21C4" w:rsidR="00A61CB0" w:rsidRPr="00A61CB0" w:rsidRDefault="00A61CB0" w:rsidP="00A61CB0">
      <w:pPr>
        <w:spacing w:after="0"/>
        <w:ind w:left="720"/>
        <w:rPr>
          <w:sz w:val="18"/>
        </w:rPr>
      </w:pPr>
    </w:p>
    <w:p w14:paraId="6FEF30E9" w14:textId="77777777" w:rsidR="00A61CB0" w:rsidRPr="00A61CB0" w:rsidRDefault="00A61CB0" w:rsidP="00A61CB0">
      <w:pPr>
        <w:spacing w:after="0"/>
        <w:ind w:left="720"/>
        <w:rPr>
          <w:sz w:val="18"/>
        </w:rPr>
      </w:pPr>
      <w:r w:rsidRPr="00A61CB0">
        <w:rPr>
          <w:sz w:val="18"/>
        </w:rPr>
        <w:t>/*****************************    Functions   *****************************/</w:t>
      </w:r>
    </w:p>
    <w:p w14:paraId="46343D06" w14:textId="70F7E307" w:rsidR="00A61CB0" w:rsidRPr="00A61CB0" w:rsidRDefault="00A61CB0" w:rsidP="00A61CB0">
      <w:pPr>
        <w:spacing w:after="0"/>
        <w:ind w:left="720"/>
        <w:rPr>
          <w:sz w:val="18"/>
        </w:rPr>
      </w:pPr>
      <w:r>
        <w:rPr>
          <w:sz w:val="18"/>
        </w:rPr>
        <w:t xml:space="preserve">/* </w:t>
      </w:r>
      <w:r w:rsidRPr="00A61CB0">
        <w:rPr>
          <w:sz w:val="18"/>
        </w:rPr>
        <w:t>Main application. This just starts the BT stack and provides the callback function.</w:t>
      </w:r>
    </w:p>
    <w:p w14:paraId="5D15FC0D" w14:textId="77777777" w:rsidR="00A61CB0" w:rsidRPr="00A61CB0" w:rsidRDefault="00A61CB0" w:rsidP="00A61CB0">
      <w:pPr>
        <w:spacing w:after="0"/>
        <w:ind w:left="720"/>
        <w:rPr>
          <w:sz w:val="18"/>
        </w:rPr>
      </w:pPr>
      <w:r w:rsidRPr="00A61CB0">
        <w:rPr>
          <w:sz w:val="18"/>
        </w:rPr>
        <w:t xml:space="preserve"> *  The actual application initialization will happen when stack reports that BT device is ready. */</w:t>
      </w:r>
    </w:p>
    <w:p w14:paraId="2F7355A4" w14:textId="77777777" w:rsidR="00A61CB0" w:rsidRPr="00A61CB0" w:rsidRDefault="00A61CB0" w:rsidP="00A61CB0">
      <w:pPr>
        <w:spacing w:after="0"/>
        <w:ind w:left="720"/>
        <w:rPr>
          <w:sz w:val="18"/>
        </w:rPr>
      </w:pPr>
      <w:r w:rsidRPr="00A61CB0">
        <w:rPr>
          <w:sz w:val="18"/>
        </w:rPr>
        <w:t>APPLICATION_</w:t>
      </w:r>
      <w:proofErr w:type="gramStart"/>
      <w:r w:rsidRPr="00A61CB0">
        <w:rPr>
          <w:sz w:val="18"/>
        </w:rPr>
        <w:t>START( )</w:t>
      </w:r>
      <w:proofErr w:type="gramEnd"/>
    </w:p>
    <w:p w14:paraId="76A94306" w14:textId="77777777" w:rsidR="00A61CB0" w:rsidRPr="00A61CB0" w:rsidRDefault="00A61CB0" w:rsidP="00A61CB0">
      <w:pPr>
        <w:spacing w:after="0"/>
        <w:ind w:left="720"/>
        <w:rPr>
          <w:sz w:val="18"/>
        </w:rPr>
      </w:pPr>
      <w:r w:rsidRPr="00A61CB0">
        <w:rPr>
          <w:sz w:val="18"/>
        </w:rPr>
        <w:t>{</w:t>
      </w:r>
    </w:p>
    <w:p w14:paraId="7CA160D4" w14:textId="183B01F9" w:rsidR="002A45D5" w:rsidRPr="002A45D5" w:rsidRDefault="002A45D5" w:rsidP="002A45D5">
      <w:pPr>
        <w:spacing w:after="0"/>
        <w:ind w:left="720"/>
        <w:rPr>
          <w:b/>
          <w:sz w:val="18"/>
        </w:rPr>
      </w:pPr>
      <w:r w:rsidRPr="002A45D5">
        <w:rPr>
          <w:b/>
          <w:sz w:val="18"/>
        </w:rPr>
        <w:t xml:space="preserve">    /* Add initialization required before starting the BT stack here */</w:t>
      </w:r>
    </w:p>
    <w:p w14:paraId="567D4433" w14:textId="6026ABAC" w:rsidR="00A61CB0" w:rsidRPr="00A61CB0" w:rsidRDefault="002A45D5" w:rsidP="002A45D5">
      <w:pPr>
        <w:spacing w:after="0"/>
        <w:ind w:left="720"/>
        <w:rPr>
          <w:sz w:val="18"/>
        </w:rPr>
      </w:pPr>
      <w:r>
        <w:rPr>
          <w:sz w:val="18"/>
        </w:rPr>
        <w:t xml:space="preserve">    </w:t>
      </w:r>
      <w:proofErr w:type="spellStart"/>
      <w:r w:rsidR="00A61CB0" w:rsidRPr="00A61CB0">
        <w:rPr>
          <w:sz w:val="18"/>
        </w:rPr>
        <w:t>wiced_bt_stack_</w:t>
      </w:r>
      <w:proofErr w:type="gramStart"/>
      <w:r w:rsidR="00A61CB0" w:rsidRPr="00A61CB0">
        <w:rPr>
          <w:sz w:val="18"/>
        </w:rPr>
        <w:t>init</w:t>
      </w:r>
      <w:proofErr w:type="spellEnd"/>
      <w:r w:rsidR="00A61CB0" w:rsidRPr="00A61CB0">
        <w:rPr>
          <w:sz w:val="18"/>
        </w:rPr>
        <w:t xml:space="preserve">( </w:t>
      </w:r>
      <w:proofErr w:type="spellStart"/>
      <w:r w:rsidR="00A61CB0" w:rsidRPr="00A61CB0">
        <w:rPr>
          <w:sz w:val="18"/>
        </w:rPr>
        <w:t>bt</w:t>
      </w:r>
      <w:proofErr w:type="gramEnd"/>
      <w:r w:rsidR="00A61CB0" w:rsidRPr="00A61CB0">
        <w:rPr>
          <w:sz w:val="18"/>
        </w:rPr>
        <w:t>_cback</w:t>
      </w:r>
      <w:proofErr w:type="spellEnd"/>
      <w:r w:rsidR="00A61CB0" w:rsidRPr="00A61CB0">
        <w:rPr>
          <w:sz w:val="18"/>
        </w:rPr>
        <w:t>, NULL, NULL ); /* Register BT stack callback */</w:t>
      </w:r>
    </w:p>
    <w:p w14:paraId="1EAE3EA8" w14:textId="77777777" w:rsidR="00A61CB0" w:rsidRPr="00A61CB0" w:rsidRDefault="00A61CB0" w:rsidP="00A61CB0">
      <w:pPr>
        <w:spacing w:after="0"/>
        <w:ind w:left="720"/>
        <w:rPr>
          <w:sz w:val="18"/>
        </w:rPr>
      </w:pPr>
      <w:r w:rsidRPr="00A61CB0">
        <w:rPr>
          <w:sz w:val="18"/>
        </w:rPr>
        <w:t>}</w:t>
      </w:r>
    </w:p>
    <w:p w14:paraId="170754C0" w14:textId="293E1479" w:rsidR="00A61CB0" w:rsidRPr="00A61CB0" w:rsidRDefault="00A61CB0" w:rsidP="00A61CB0">
      <w:pPr>
        <w:spacing w:after="0"/>
        <w:ind w:left="720"/>
        <w:rPr>
          <w:sz w:val="18"/>
        </w:rPr>
      </w:pPr>
    </w:p>
    <w:p w14:paraId="0F4B08B1" w14:textId="05644D69" w:rsidR="00A61CB0" w:rsidRPr="00A61CB0" w:rsidRDefault="002A45D5" w:rsidP="00A61CB0">
      <w:pPr>
        <w:spacing w:after="0"/>
        <w:ind w:left="720"/>
        <w:rPr>
          <w:sz w:val="18"/>
        </w:rPr>
      </w:pPr>
      <w:r>
        <w:rPr>
          <w:sz w:val="18"/>
        </w:rPr>
        <w:t>/* Callback function for Bluet</w:t>
      </w:r>
      <w:r w:rsidR="00A61CB0" w:rsidRPr="00A61CB0">
        <w:rPr>
          <w:sz w:val="18"/>
        </w:rPr>
        <w:t>ooth events */</w:t>
      </w:r>
    </w:p>
    <w:p w14:paraId="4C9937F4" w14:textId="77777777" w:rsidR="00A61CB0" w:rsidRPr="00A61CB0" w:rsidRDefault="00A61CB0" w:rsidP="00A61CB0">
      <w:pPr>
        <w:spacing w:after="0"/>
        <w:ind w:left="720"/>
        <w:rPr>
          <w:sz w:val="18"/>
        </w:rPr>
      </w:pPr>
      <w:proofErr w:type="spellStart"/>
      <w:r w:rsidRPr="00A61CB0">
        <w:rPr>
          <w:sz w:val="18"/>
        </w:rPr>
        <w:t>wiced_result_t</w:t>
      </w:r>
      <w:proofErr w:type="spellEnd"/>
      <w:r w:rsidRPr="00A61CB0">
        <w:rPr>
          <w:sz w:val="18"/>
        </w:rPr>
        <w:t xml:space="preserve"> </w:t>
      </w:r>
      <w:proofErr w:type="spellStart"/>
      <w:r w:rsidRPr="00A61CB0">
        <w:rPr>
          <w:sz w:val="18"/>
        </w:rPr>
        <w:t>bt_</w:t>
      </w:r>
      <w:proofErr w:type="gramStart"/>
      <w:r w:rsidRPr="00A61CB0">
        <w:rPr>
          <w:sz w:val="18"/>
        </w:rPr>
        <w:t>cback</w:t>
      </w:r>
      <w:proofErr w:type="spellEnd"/>
      <w:r w:rsidRPr="00A61CB0">
        <w:rPr>
          <w:sz w:val="18"/>
        </w:rPr>
        <w:t xml:space="preserve">( </w:t>
      </w:r>
      <w:proofErr w:type="spellStart"/>
      <w:r w:rsidRPr="00A61CB0">
        <w:rPr>
          <w:sz w:val="18"/>
        </w:rPr>
        <w:t>wiced</w:t>
      </w:r>
      <w:proofErr w:type="gramEnd"/>
      <w:r w:rsidRPr="00A61CB0">
        <w:rPr>
          <w:sz w:val="18"/>
        </w:rPr>
        <w:t>_bt_management_evt_t</w:t>
      </w:r>
      <w:proofErr w:type="spellEnd"/>
      <w:r w:rsidRPr="00A61CB0">
        <w:rPr>
          <w:sz w:val="18"/>
        </w:rPr>
        <w:t xml:space="preserve"> event, </w:t>
      </w:r>
      <w:proofErr w:type="spellStart"/>
      <w:r w:rsidRPr="00A61CB0">
        <w:rPr>
          <w:sz w:val="18"/>
        </w:rPr>
        <w:t>wiced_bt_management_evt_data_t</w:t>
      </w:r>
      <w:proofErr w:type="spellEnd"/>
      <w:r w:rsidRPr="00A61CB0">
        <w:rPr>
          <w:sz w:val="18"/>
        </w:rPr>
        <w:t xml:space="preserve"> *</w:t>
      </w:r>
      <w:proofErr w:type="spellStart"/>
      <w:r w:rsidRPr="00A61CB0">
        <w:rPr>
          <w:sz w:val="18"/>
        </w:rPr>
        <w:t>p_event_data</w:t>
      </w:r>
      <w:proofErr w:type="spellEnd"/>
      <w:r w:rsidRPr="00A61CB0">
        <w:rPr>
          <w:sz w:val="18"/>
        </w:rPr>
        <w:t>)</w:t>
      </w:r>
    </w:p>
    <w:p w14:paraId="2D047AB0" w14:textId="77777777" w:rsidR="00A61CB0" w:rsidRPr="00A61CB0" w:rsidRDefault="00A61CB0" w:rsidP="00A61CB0">
      <w:pPr>
        <w:spacing w:after="0"/>
        <w:ind w:left="720"/>
        <w:rPr>
          <w:sz w:val="18"/>
        </w:rPr>
      </w:pPr>
      <w:r w:rsidRPr="00A61CB0">
        <w:rPr>
          <w:sz w:val="18"/>
        </w:rPr>
        <w:t>{</w:t>
      </w:r>
    </w:p>
    <w:p w14:paraId="1FE36CC2" w14:textId="2F4EF099" w:rsidR="00A61CB0" w:rsidRPr="00A61CB0" w:rsidRDefault="002A45D5" w:rsidP="002A45D5">
      <w:pPr>
        <w:spacing w:after="0"/>
        <w:ind w:firstLine="720"/>
        <w:rPr>
          <w:sz w:val="18"/>
        </w:rPr>
      </w:pPr>
      <w:r>
        <w:rPr>
          <w:sz w:val="18"/>
        </w:rPr>
        <w:t xml:space="preserve">    </w:t>
      </w:r>
      <w:proofErr w:type="spellStart"/>
      <w:r w:rsidR="00A61CB0" w:rsidRPr="00A61CB0">
        <w:rPr>
          <w:sz w:val="18"/>
        </w:rPr>
        <w:t>wiced_result_t</w:t>
      </w:r>
      <w:proofErr w:type="spellEnd"/>
      <w:r w:rsidR="00A61CB0" w:rsidRPr="00A61CB0">
        <w:rPr>
          <w:sz w:val="18"/>
        </w:rPr>
        <w:t xml:space="preserve"> result = WICED_SUCCESS;</w:t>
      </w:r>
    </w:p>
    <w:p w14:paraId="72D01881" w14:textId="77777777" w:rsidR="00A61CB0" w:rsidRPr="00A61CB0" w:rsidRDefault="00A61CB0" w:rsidP="00A61CB0">
      <w:pPr>
        <w:spacing w:after="0"/>
        <w:ind w:left="720"/>
        <w:rPr>
          <w:sz w:val="18"/>
        </w:rPr>
      </w:pPr>
    </w:p>
    <w:p w14:paraId="3448F863" w14:textId="77777777" w:rsidR="00A61CB0" w:rsidRPr="00A61CB0" w:rsidRDefault="00A61CB0" w:rsidP="00A61CB0">
      <w:pPr>
        <w:spacing w:after="0"/>
        <w:ind w:left="720"/>
        <w:rPr>
          <w:sz w:val="18"/>
        </w:rPr>
      </w:pPr>
      <w:r w:rsidRPr="00A61CB0">
        <w:rPr>
          <w:sz w:val="18"/>
        </w:rPr>
        <w:t xml:space="preserve">    </w:t>
      </w:r>
      <w:proofErr w:type="gramStart"/>
      <w:r w:rsidRPr="00A61CB0">
        <w:rPr>
          <w:sz w:val="18"/>
        </w:rPr>
        <w:t>switch( event</w:t>
      </w:r>
      <w:proofErr w:type="gramEnd"/>
      <w:r w:rsidRPr="00A61CB0">
        <w:rPr>
          <w:sz w:val="18"/>
        </w:rPr>
        <w:t xml:space="preserve"> )</w:t>
      </w:r>
    </w:p>
    <w:p w14:paraId="6E6DBA9D" w14:textId="77777777" w:rsidR="00A61CB0" w:rsidRPr="00A61CB0" w:rsidRDefault="00A61CB0" w:rsidP="00A61CB0">
      <w:pPr>
        <w:spacing w:after="0"/>
        <w:ind w:left="720"/>
        <w:rPr>
          <w:sz w:val="18"/>
        </w:rPr>
      </w:pPr>
      <w:r w:rsidRPr="00A61CB0">
        <w:rPr>
          <w:sz w:val="18"/>
        </w:rPr>
        <w:t xml:space="preserve">    {</w:t>
      </w:r>
    </w:p>
    <w:p w14:paraId="029D1246" w14:textId="1BD889A3" w:rsidR="00A61CB0" w:rsidRPr="00A61CB0" w:rsidRDefault="00A61CB0" w:rsidP="00A61CB0">
      <w:pPr>
        <w:spacing w:after="0"/>
        <w:ind w:left="720"/>
        <w:rPr>
          <w:sz w:val="18"/>
        </w:rPr>
      </w:pPr>
      <w:r w:rsidRPr="00A61CB0">
        <w:rPr>
          <w:sz w:val="18"/>
        </w:rPr>
        <w:t xml:space="preserve">        /* </w:t>
      </w:r>
      <w:proofErr w:type="spellStart"/>
      <w:r w:rsidRPr="00A61CB0">
        <w:rPr>
          <w:sz w:val="18"/>
        </w:rPr>
        <w:t>BlueTooth</w:t>
      </w:r>
      <w:proofErr w:type="spellEnd"/>
      <w:r w:rsidRPr="00A61CB0">
        <w:rPr>
          <w:sz w:val="18"/>
        </w:rPr>
        <w:t xml:space="preserve"> stack enabled */</w:t>
      </w:r>
    </w:p>
    <w:p w14:paraId="5ED2B702" w14:textId="77777777" w:rsidR="00A61CB0" w:rsidRPr="00A61CB0" w:rsidRDefault="00A61CB0" w:rsidP="00A61CB0">
      <w:pPr>
        <w:spacing w:after="0"/>
        <w:ind w:left="720"/>
        <w:rPr>
          <w:sz w:val="18"/>
        </w:rPr>
      </w:pPr>
      <w:r w:rsidRPr="00A61CB0">
        <w:rPr>
          <w:sz w:val="18"/>
        </w:rPr>
        <w:t xml:space="preserve">        case BTM_ENABLED_EVT:</w:t>
      </w:r>
    </w:p>
    <w:p w14:paraId="54C3AEAE" w14:textId="49F66925" w:rsidR="00A61CB0" w:rsidRPr="002A45D5" w:rsidRDefault="00A61CB0" w:rsidP="00A61CB0">
      <w:pPr>
        <w:spacing w:after="0"/>
        <w:ind w:left="720"/>
        <w:rPr>
          <w:b/>
          <w:sz w:val="18"/>
        </w:rPr>
      </w:pPr>
      <w:r w:rsidRPr="002A45D5">
        <w:rPr>
          <w:b/>
          <w:sz w:val="18"/>
        </w:rPr>
        <w:t xml:space="preserve">            /* </w:t>
      </w:r>
      <w:r w:rsidR="002A45D5" w:rsidRPr="002A45D5">
        <w:rPr>
          <w:b/>
          <w:sz w:val="18"/>
        </w:rPr>
        <w:t>Initialize and start your application here once the BT stack is running</w:t>
      </w:r>
      <w:r w:rsidRPr="002A45D5">
        <w:rPr>
          <w:b/>
          <w:sz w:val="18"/>
        </w:rPr>
        <w:t xml:space="preserve"> */</w:t>
      </w:r>
    </w:p>
    <w:p w14:paraId="5BA686EA" w14:textId="77777777" w:rsidR="00A61CB0" w:rsidRPr="00A61CB0" w:rsidRDefault="00A61CB0" w:rsidP="00A61CB0">
      <w:pPr>
        <w:spacing w:after="0"/>
        <w:ind w:left="720"/>
        <w:rPr>
          <w:sz w:val="18"/>
        </w:rPr>
      </w:pPr>
      <w:r w:rsidRPr="00A61CB0">
        <w:rPr>
          <w:sz w:val="18"/>
        </w:rPr>
        <w:t xml:space="preserve">            break;</w:t>
      </w:r>
    </w:p>
    <w:p w14:paraId="1E92A9A3" w14:textId="77777777" w:rsidR="00A61CB0" w:rsidRPr="00A61CB0" w:rsidRDefault="00A61CB0" w:rsidP="00A61CB0">
      <w:pPr>
        <w:spacing w:after="0"/>
        <w:ind w:left="720"/>
        <w:rPr>
          <w:sz w:val="18"/>
        </w:rPr>
      </w:pPr>
      <w:r w:rsidRPr="00A61CB0">
        <w:rPr>
          <w:sz w:val="18"/>
        </w:rPr>
        <w:t xml:space="preserve">        default:</w:t>
      </w:r>
    </w:p>
    <w:p w14:paraId="7B828889" w14:textId="77777777" w:rsidR="00A61CB0" w:rsidRPr="00A61CB0" w:rsidRDefault="00A61CB0" w:rsidP="00A61CB0">
      <w:pPr>
        <w:spacing w:after="0"/>
        <w:ind w:left="720"/>
        <w:rPr>
          <w:sz w:val="18"/>
        </w:rPr>
      </w:pPr>
      <w:r w:rsidRPr="00A61CB0">
        <w:rPr>
          <w:sz w:val="18"/>
        </w:rPr>
        <w:t xml:space="preserve">            break;</w:t>
      </w:r>
    </w:p>
    <w:p w14:paraId="59BCE40F" w14:textId="77777777" w:rsidR="00A61CB0" w:rsidRPr="00A61CB0" w:rsidRDefault="00A61CB0" w:rsidP="00A61CB0">
      <w:pPr>
        <w:spacing w:after="0"/>
        <w:ind w:left="720"/>
        <w:rPr>
          <w:sz w:val="18"/>
        </w:rPr>
      </w:pPr>
      <w:r w:rsidRPr="00A61CB0">
        <w:rPr>
          <w:sz w:val="18"/>
        </w:rPr>
        <w:t xml:space="preserve">    }</w:t>
      </w:r>
    </w:p>
    <w:p w14:paraId="3E85E9B1" w14:textId="77777777" w:rsidR="00A61CB0" w:rsidRPr="00A61CB0" w:rsidRDefault="00A61CB0" w:rsidP="00A61CB0">
      <w:pPr>
        <w:spacing w:after="0"/>
        <w:ind w:left="720"/>
        <w:rPr>
          <w:sz w:val="18"/>
        </w:rPr>
      </w:pPr>
      <w:r w:rsidRPr="00A61CB0">
        <w:rPr>
          <w:sz w:val="18"/>
        </w:rPr>
        <w:t xml:space="preserve">    return result;</w:t>
      </w:r>
    </w:p>
    <w:p w14:paraId="0A167343" w14:textId="326307C3" w:rsidR="00766A70" w:rsidRPr="00A61CB0" w:rsidRDefault="00A61CB0" w:rsidP="00A61CB0">
      <w:pPr>
        <w:spacing w:after="0"/>
        <w:ind w:left="720"/>
        <w:rPr>
          <w:sz w:val="18"/>
        </w:rPr>
      </w:pPr>
      <w:r w:rsidRPr="00A61CB0">
        <w:rPr>
          <w:sz w:val="18"/>
        </w:rPr>
        <w:t>}</w:t>
      </w:r>
    </w:p>
    <w:p w14:paraId="4928C9A8" w14:textId="77777777" w:rsidR="00311917" w:rsidRDefault="00311917" w:rsidP="0065084D">
      <w:pPr>
        <w:pStyle w:val="Heading2"/>
      </w:pPr>
      <w:bookmarkStart w:id="6" w:name="_Toc514683447"/>
      <w:r>
        <w:t>Make Target</w:t>
      </w:r>
      <w:bookmarkEnd w:id="6"/>
    </w:p>
    <w:p w14:paraId="3CCCFD09" w14:textId="0BDC5390" w:rsidR="00311917" w:rsidRDefault="000C6366" w:rsidP="00311917">
      <w:r>
        <w:t>To</w:t>
      </w:r>
      <w:r w:rsidR="00311917">
        <w:t xml:space="preserve"> download the project to your board, you will need to create a new make target of the form:</w:t>
      </w:r>
    </w:p>
    <w:p w14:paraId="1F14154B" w14:textId="117D03F4" w:rsidR="00311917" w:rsidRPr="00FB49AC" w:rsidRDefault="00311917" w:rsidP="00311917">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
    <w:p w14:paraId="60819B9C" w14:textId="77777777" w:rsidR="00311917" w:rsidRDefault="00311917" w:rsidP="004E08AE">
      <w:pPr>
        <w:pStyle w:val="ListParagraph"/>
        <w:numPr>
          <w:ilvl w:val="0"/>
          <w:numId w:val="16"/>
        </w:numPr>
      </w:pPr>
      <w:r>
        <w:t>&lt;folder1&gt; is the name of the folder below the apps folder.</w:t>
      </w:r>
    </w:p>
    <w:p w14:paraId="673BA6CE" w14:textId="77777777" w:rsidR="00311917" w:rsidRDefault="00311917" w:rsidP="004E08AE">
      <w:pPr>
        <w:pStyle w:val="ListParagraph"/>
        <w:numPr>
          <w:ilvl w:val="0"/>
          <w:numId w:val="16"/>
        </w:numPr>
      </w:pPr>
      <w:r>
        <w:lastRenderedPageBreak/>
        <w:t>&lt;folder2&gt;, &lt;folder3&gt;, etc., are the rest of the path down to the project name. There can be as many or as few additional folder names as you want. Use a period to separate the folder names.</w:t>
      </w:r>
    </w:p>
    <w:p w14:paraId="767B25B1" w14:textId="27A85B66" w:rsidR="00311917" w:rsidRDefault="00311917" w:rsidP="004E08AE">
      <w:pPr>
        <w:pStyle w:val="ListParagraph"/>
        <w:numPr>
          <w:ilvl w:val="0"/>
          <w:numId w:val="16"/>
        </w:numPr>
      </w:pPr>
      <w:r>
        <w:t>&lt;project&gt; is the n</w:t>
      </w:r>
      <w:r w:rsidR="000C6366">
        <w:t xml:space="preserve">ame of the project. The folder and </w:t>
      </w:r>
      <w:proofErr w:type="spellStart"/>
      <w:r w:rsidR="000C6366">
        <w:t>makefile</w:t>
      </w:r>
      <w:proofErr w:type="spellEnd"/>
      <w:r w:rsidR="000C6366">
        <w:t xml:space="preserve"> must</w:t>
      </w:r>
      <w:r>
        <w:t xml:space="preserve"> have the same name.</w:t>
      </w:r>
    </w:p>
    <w:p w14:paraId="6D61F6FA" w14:textId="5F7CD955" w:rsidR="00311917" w:rsidRDefault="00311917" w:rsidP="004E08AE">
      <w:pPr>
        <w:pStyle w:val="ListParagraph"/>
        <w:numPr>
          <w:ilvl w:val="0"/>
          <w:numId w:val="16"/>
        </w:numPr>
      </w:pPr>
      <w:r>
        <w:t xml:space="preserve">&lt;platform&gt; is the name of the hardware platform (i.e. kit). There must be an entry in the platforms directory that matches the name provided here. </w:t>
      </w:r>
    </w:p>
    <w:p w14:paraId="624CC270" w14:textId="5A0CA46F" w:rsidR="00311917" w:rsidRDefault="00311917" w:rsidP="00311917">
      <w:r>
        <w:t xml:space="preserve">For example, </w:t>
      </w:r>
      <w:r w:rsidR="00DD6935">
        <w:t xml:space="preserve">if we create a folder called </w:t>
      </w:r>
      <w:r w:rsidR="004B70E3">
        <w:t>"</w:t>
      </w:r>
      <w:r w:rsidR="00DD6935">
        <w:t>wbt</w:t>
      </w:r>
      <w:r>
        <w:t>101</w:t>
      </w:r>
      <w:r w:rsidR="004B70E3">
        <w:t>"</w:t>
      </w:r>
      <w:r>
        <w:t xml:space="preserve"> for our class projects and a subfolder called </w:t>
      </w:r>
      <w:r w:rsidR="004B70E3">
        <w:t>"</w:t>
      </w:r>
      <w:r w:rsidR="00C7790C">
        <w:t>c</w:t>
      </w:r>
      <w:r w:rsidR="00853B3C">
        <w:t>h</w:t>
      </w:r>
      <w:r>
        <w:t>02</w:t>
      </w:r>
      <w:r w:rsidR="004B70E3">
        <w:t>"</w:t>
      </w:r>
      <w:r>
        <w:t xml:space="preserve"> for the chapter 2 projects, and call the first project </w:t>
      </w:r>
      <w:r w:rsidR="004B70E3">
        <w:t>"</w:t>
      </w:r>
      <w:r w:rsidR="00C7790C">
        <w:t>e</w:t>
      </w:r>
      <w:r w:rsidR="00853B3C">
        <w:t>x</w:t>
      </w:r>
      <w:r>
        <w:t>02_blinkled</w:t>
      </w:r>
      <w:r w:rsidR="004B70E3">
        <w:t>"</w:t>
      </w:r>
      <w:r>
        <w:t xml:space="preserve">, the build target for our board </w:t>
      </w:r>
      <w:r w:rsidR="0028550F">
        <w:t xml:space="preserve">(assuming we are using the </w:t>
      </w:r>
      <w:r w:rsidR="00E008D2">
        <w:t xml:space="preserve">shield with the </w:t>
      </w:r>
      <w:r w:rsidR="0028550F">
        <w:t>CYW9</w:t>
      </w:r>
      <w:r w:rsidR="00E93259">
        <w:t>20719Q40EVB_01</w:t>
      </w:r>
      <w:r w:rsidR="0028550F">
        <w:t xml:space="preserve"> as the baseboard) </w:t>
      </w:r>
      <w:r>
        <w:t>would be:</w:t>
      </w:r>
    </w:p>
    <w:p w14:paraId="35CC3900" w14:textId="1AA13CC6" w:rsidR="00311917" w:rsidRDefault="00311917" w:rsidP="00311917">
      <w:pPr>
        <w:ind w:left="720"/>
        <w:rPr>
          <w:i/>
        </w:rPr>
      </w:pPr>
      <w:r w:rsidRPr="00FB49AC">
        <w:rPr>
          <w:i/>
        </w:rPr>
        <w:t>w</w:t>
      </w:r>
      <w:r w:rsidR="00DD6935">
        <w:rPr>
          <w:i/>
        </w:rPr>
        <w:t>bt</w:t>
      </w:r>
      <w:r w:rsidRPr="00FB49AC">
        <w:rPr>
          <w:i/>
        </w:rPr>
        <w:t>101.</w:t>
      </w:r>
      <w:r w:rsidR="00C7790C">
        <w:rPr>
          <w:i/>
        </w:rPr>
        <w:t>c</w:t>
      </w:r>
      <w:r w:rsidR="00853B3C">
        <w:rPr>
          <w:i/>
        </w:rPr>
        <w:t>h</w:t>
      </w:r>
      <w:proofErr w:type="gramStart"/>
      <w:r w:rsidRPr="00FB49AC">
        <w:rPr>
          <w:i/>
        </w:rPr>
        <w:t>0</w:t>
      </w:r>
      <w:r>
        <w:rPr>
          <w:i/>
        </w:rPr>
        <w:t>2</w:t>
      </w:r>
      <w:r w:rsidRPr="00FB49AC">
        <w:rPr>
          <w:i/>
        </w:rPr>
        <w:t>.</w:t>
      </w:r>
      <w:r w:rsidR="00C7790C">
        <w:rPr>
          <w:i/>
        </w:rPr>
        <w:t>e</w:t>
      </w:r>
      <w:r w:rsidR="00853B3C">
        <w:rPr>
          <w:i/>
        </w:rPr>
        <w:t>x</w:t>
      </w:r>
      <w:proofErr w:type="gramEnd"/>
      <w:r w:rsidRPr="00FB49AC">
        <w:rPr>
          <w:i/>
        </w:rPr>
        <w:t>0</w:t>
      </w:r>
      <w:r>
        <w:rPr>
          <w:i/>
        </w:rPr>
        <w:t>2</w:t>
      </w:r>
      <w:r w:rsidRPr="00FB49AC">
        <w:rPr>
          <w:i/>
        </w:rPr>
        <w:t>_blinkled-</w:t>
      </w:r>
      <w:r w:rsidR="00381A40" w:rsidRPr="00381A40">
        <w:rPr>
          <w:i/>
        </w:rPr>
        <w:t>W</w:t>
      </w:r>
      <w:r w:rsidR="00E93259">
        <w:rPr>
          <w:i/>
        </w:rPr>
        <w:t>BT</w:t>
      </w:r>
      <w:r w:rsidR="00381A40" w:rsidRPr="00381A40">
        <w:rPr>
          <w:i/>
        </w:rPr>
        <w:t>101_2_</w:t>
      </w:r>
      <w:r w:rsidR="00E93259" w:rsidRPr="00E93259">
        <w:t xml:space="preserve"> </w:t>
      </w:r>
      <w:r w:rsidR="00E93259">
        <w:t xml:space="preserve">CYW920719Q40EVB_01 </w:t>
      </w:r>
      <w:r w:rsidRPr="00381A40">
        <w:rPr>
          <w:i/>
        </w:rPr>
        <w:t xml:space="preserve"> </w:t>
      </w:r>
      <w:r w:rsidR="00E93259">
        <w:rPr>
          <w:i/>
        </w:rPr>
        <w:t>download</w:t>
      </w:r>
    </w:p>
    <w:p w14:paraId="76B38791" w14:textId="5323E8B2" w:rsidR="00311917" w:rsidRPr="00C864DB" w:rsidRDefault="00311917" w:rsidP="00311917">
      <w:r>
        <w:t xml:space="preserve">The make targets that are </w:t>
      </w:r>
      <w:r w:rsidR="000C6366">
        <w:t xml:space="preserve">already </w:t>
      </w:r>
      <w:r>
        <w:t xml:space="preserve">defined can be seen in the </w:t>
      </w:r>
      <w:r w:rsidR="004B70E3">
        <w:t>"</w:t>
      </w:r>
      <w:r>
        <w:t>Make Target</w:t>
      </w:r>
      <w:r w:rsidR="004B70E3">
        <w:t>"</w:t>
      </w:r>
      <w:r>
        <w:t xml:space="preserve"> window along the right side of WICED Studio. Expand </w:t>
      </w:r>
      <w:r w:rsidR="004B70E3">
        <w:t>"</w:t>
      </w:r>
      <w:r w:rsidR="00F14635">
        <w:t>20719-B1_Bluetooth</w:t>
      </w:r>
      <w:r w:rsidR="004B70E3">
        <w:t>"</w:t>
      </w:r>
      <w:r>
        <w:t xml:space="preserve"> to see the existing make targets.</w:t>
      </w:r>
    </w:p>
    <w:p w14:paraId="6064CC52" w14:textId="1044D589" w:rsidR="00311917" w:rsidRDefault="00311917" w:rsidP="00311917">
      <w:r>
        <w:t xml:space="preserve">To create a new make </w:t>
      </w:r>
      <w:r w:rsidR="00781F93">
        <w:t>target,</w:t>
      </w:r>
      <w:r>
        <w:t xml:space="preserve"> you can right click on an existing make target that is </w:t>
      </w:r>
      <w:proofErr w:type="gramStart"/>
      <w:r>
        <w:t>similar to</w:t>
      </w:r>
      <w:proofErr w:type="gramEnd"/>
      <w:r>
        <w:t xml:space="preserve"> what you want to create and select </w:t>
      </w:r>
      <w:r w:rsidRPr="00DE1951">
        <w:rPr>
          <w:i/>
        </w:rPr>
        <w:t>New</w:t>
      </w:r>
      <w:r>
        <w:rPr>
          <w:i/>
        </w:rPr>
        <w:t>…</w:t>
      </w:r>
      <w:r>
        <w:t xml:space="preserve"> This will give you a copy of the make target with </w:t>
      </w:r>
      <w:r w:rsidR="004B70E3">
        <w:t>"</w:t>
      </w:r>
      <w:r w:rsidRPr="00DE1951">
        <w:rPr>
          <w:i/>
        </w:rPr>
        <w:t>Copy of</w:t>
      </w:r>
      <w:r>
        <w:t xml:space="preserve"> </w:t>
      </w:r>
      <w:r w:rsidR="004B70E3">
        <w:t>"</w:t>
      </w:r>
      <w:r>
        <w:t xml:space="preserve"> at the beginning of the name. Delete </w:t>
      </w:r>
      <w:r w:rsidR="004B70E3">
        <w:t>"</w:t>
      </w:r>
      <w:r w:rsidRPr="00DE1951">
        <w:rPr>
          <w:i/>
        </w:rPr>
        <w:t xml:space="preserve">Copy </w:t>
      </w:r>
      <w:r>
        <w:rPr>
          <w:i/>
        </w:rPr>
        <w:t xml:space="preserve">of </w:t>
      </w:r>
      <w:r w:rsidR="004B70E3">
        <w:rPr>
          <w:i/>
        </w:rPr>
        <w:t>"</w:t>
      </w:r>
      <w:r>
        <w:t xml:space="preserve"> (don</w:t>
      </w:r>
      <w:r w:rsidR="004B70E3">
        <w:t>'</w:t>
      </w:r>
      <w:r>
        <w:t>t forget to remove the space!) and change the name as necessary for your new make target.</w:t>
      </w:r>
    </w:p>
    <w:p w14:paraId="15FF4F5E" w14:textId="2DCD618B" w:rsidR="00311917" w:rsidRDefault="00311917" w:rsidP="00311917">
      <w:r>
        <w:t xml:space="preserve">Once you have a make target, you can build the project and program the kit by just double clicking on it. </w:t>
      </w:r>
      <w:r w:rsidR="0047375F" w:rsidRPr="0047375F">
        <w:rPr>
          <w:b/>
          <w:i/>
        </w:rPr>
        <w:t xml:space="preserve">IMPORTANT: Do </w:t>
      </w:r>
      <w:r w:rsidR="0047375F" w:rsidRPr="0047375F">
        <w:rPr>
          <w:b/>
          <w:i/>
          <w:u w:val="single"/>
        </w:rPr>
        <w:t>NOT</w:t>
      </w:r>
      <w:r w:rsidR="0047375F" w:rsidRPr="0047375F">
        <w:rPr>
          <w:b/>
          <w:i/>
        </w:rPr>
        <w:t xml:space="preserve"> use </w:t>
      </w:r>
      <w:r w:rsidR="004B70E3">
        <w:rPr>
          <w:b/>
          <w:i/>
        </w:rPr>
        <w:t>"</w:t>
      </w:r>
      <w:r w:rsidR="0047375F" w:rsidRPr="0047375F">
        <w:rPr>
          <w:b/>
          <w:i/>
        </w:rPr>
        <w:t>Project -&gt; Build</w:t>
      </w:r>
      <w:r w:rsidR="0047375F">
        <w:rPr>
          <w:b/>
          <w:i/>
        </w:rPr>
        <w:t xml:space="preserve"> Project</w:t>
      </w:r>
      <w:r w:rsidR="004B70E3">
        <w:rPr>
          <w:b/>
          <w:i/>
        </w:rPr>
        <w:t>"</w:t>
      </w:r>
      <w:r w:rsidR="0047375F" w:rsidRPr="0047375F">
        <w:rPr>
          <w:b/>
          <w:i/>
        </w:rPr>
        <w:t>. It will NOT work.</w:t>
      </w:r>
      <w:r w:rsidR="0047375F">
        <w:t xml:space="preserve"> </w:t>
      </w:r>
      <w:r>
        <w:t xml:space="preserve">You can see the build progress in the </w:t>
      </w:r>
      <w:r w:rsidRPr="001E7F3A">
        <w:rPr>
          <w:i/>
        </w:rPr>
        <w:t>Console</w:t>
      </w:r>
      <w:r>
        <w:t xml:space="preserve"> window. If you need to kill a build that is in progress, you can click on the lower right corner of the IDE to open the </w:t>
      </w:r>
      <w:r w:rsidRPr="001E7F3A">
        <w:rPr>
          <w:i/>
        </w:rPr>
        <w:t>Progress</w:t>
      </w:r>
      <w:r>
        <w:t xml:space="preserve"> window and then click on the red box next to the build as shown below.</w:t>
      </w:r>
    </w:p>
    <w:p w14:paraId="7E947A00" w14:textId="35EC0AD7" w:rsidR="00311917" w:rsidRDefault="00F14635" w:rsidP="00311917">
      <w:pPr>
        <w:jc w:val="center"/>
        <w:rPr>
          <w:noProof/>
        </w:rPr>
      </w:pPr>
      <w:r w:rsidRPr="00F14635">
        <w:rPr>
          <w:noProof/>
        </w:rPr>
        <w:lastRenderedPageBreak/>
        <w:t xml:space="preserve"> </w:t>
      </w:r>
      <w:r>
        <w:rPr>
          <w:noProof/>
        </w:rPr>
        <w:drawing>
          <wp:inline distT="0" distB="0" distL="0" distR="0" wp14:anchorId="0157AB37" wp14:editId="259F07A2">
            <wp:extent cx="5766484" cy="3615991"/>
            <wp:effectExtent l="0" t="0" r="571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1537" t="26037"/>
                    <a:stretch/>
                  </pic:blipFill>
                  <pic:spPr bwMode="auto">
                    <a:xfrm>
                      <a:off x="0" y="0"/>
                      <a:ext cx="5775836" cy="3621855"/>
                    </a:xfrm>
                    <a:prstGeom prst="rect">
                      <a:avLst/>
                    </a:prstGeom>
                    <a:ln>
                      <a:noFill/>
                    </a:ln>
                    <a:extLst>
                      <a:ext uri="{53640926-AAD7-44D8-BBD7-CCE9431645EC}">
                        <a14:shadowObscured xmlns:a14="http://schemas.microsoft.com/office/drawing/2010/main"/>
                      </a:ext>
                    </a:extLst>
                  </pic:spPr>
                </pic:pic>
              </a:graphicData>
            </a:graphic>
          </wp:inline>
        </w:drawing>
      </w:r>
    </w:p>
    <w:p w14:paraId="3B68AAE1" w14:textId="77777777" w:rsidR="003032E6" w:rsidRDefault="003032E6" w:rsidP="00311917">
      <w:pPr>
        <w:jc w:val="center"/>
      </w:pPr>
    </w:p>
    <w:p w14:paraId="594FA313" w14:textId="784DB900" w:rsidR="001826FE" w:rsidRDefault="001826FE" w:rsidP="003032E6">
      <w:pPr>
        <w:keepNext/>
      </w:pPr>
      <w:r>
        <w:t>If the build fails with the followi</w:t>
      </w:r>
      <w:r w:rsidR="00BB5464">
        <w:t xml:space="preserve">ng message, </w:t>
      </w:r>
      <w:r w:rsidR="00800ED9">
        <w:t xml:space="preserve">make sure your </w:t>
      </w:r>
      <w:r w:rsidR="00BB5464">
        <w:t xml:space="preserve">kit </w:t>
      </w:r>
      <w:r w:rsidR="00800ED9">
        <w:t xml:space="preserve">is plugged </w:t>
      </w:r>
      <w:r w:rsidR="00BB5464">
        <w:t>into a</w:t>
      </w:r>
      <w:r>
        <w:t xml:space="preserve"> USB port</w:t>
      </w:r>
      <w:r w:rsidR="00BB5464">
        <w:t xml:space="preserve"> on your laptop</w:t>
      </w:r>
      <w:r>
        <w:t>!</w:t>
      </w:r>
    </w:p>
    <w:p w14:paraId="212C2A1E"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Detecting device...</w:t>
      </w:r>
    </w:p>
    <w:p w14:paraId="36588FF3"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w:t>
      </w:r>
    </w:p>
    <w:p w14:paraId="7E9728F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No CYW207x9 device detected.                                                             |</w:t>
      </w:r>
    </w:p>
    <w:p w14:paraId="080B040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1. Verify the CYW207x9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is connected _AND_ powered                       |</w:t>
      </w:r>
    </w:p>
    <w:p w14:paraId="29A5CC2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2. Verify all switches are set to the default positions                                  |</w:t>
      </w:r>
    </w:p>
    <w:p w14:paraId="589668BC" w14:textId="7E8C1BBE"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 see </w:t>
      </w:r>
      <w:r w:rsidR="004B70E3">
        <w:rPr>
          <w:rFonts w:ascii="Courier New" w:hAnsi="Courier New" w:cs="Courier New"/>
          <w:color w:val="000000"/>
          <w:sz w:val="16"/>
          <w:szCs w:val="16"/>
        </w:rPr>
        <w:t>"</w:t>
      </w:r>
      <w:r w:rsidRPr="00800ED9">
        <w:rPr>
          <w:rFonts w:ascii="Courier New" w:hAnsi="Courier New" w:cs="Courier New"/>
          <w:color w:val="000000"/>
          <w:sz w:val="16"/>
          <w:szCs w:val="16"/>
        </w:rPr>
        <w:t>Connect the WICED Evaluation Board</w:t>
      </w:r>
      <w:r w:rsidR="004B70E3">
        <w:rPr>
          <w:rFonts w:ascii="Courier New" w:hAnsi="Courier New" w:cs="Courier New"/>
          <w:color w:val="000000"/>
          <w:sz w:val="16"/>
          <w:szCs w:val="16"/>
        </w:rPr>
        <w:t>"</w:t>
      </w:r>
      <w:r w:rsidRPr="00800ED9">
        <w:rPr>
          <w:rFonts w:ascii="Courier New" w:hAnsi="Courier New" w:cs="Courier New"/>
          <w:color w:val="000000"/>
          <w:sz w:val="16"/>
          <w:szCs w:val="16"/>
        </w:rPr>
        <w:t xml:space="preserve"> in the Quick Start Guide or Kit Guide      |</w:t>
      </w:r>
    </w:p>
    <w:p w14:paraId="1D3CC958"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for defaults                                                                        |</w:t>
      </w:r>
    </w:p>
    <w:p w14:paraId="4004EEAA"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xml:space="preserve">| 3. Press the reset button on the WICED </w:t>
      </w:r>
      <w:proofErr w:type="spellStart"/>
      <w:r w:rsidRPr="00800ED9">
        <w:rPr>
          <w:rFonts w:ascii="Courier New" w:hAnsi="Courier New" w:cs="Courier New"/>
          <w:color w:val="000000"/>
          <w:sz w:val="16"/>
          <w:szCs w:val="16"/>
        </w:rPr>
        <w:t>eval</w:t>
      </w:r>
      <w:proofErr w:type="spellEnd"/>
      <w:r w:rsidRPr="00800ED9">
        <w:rPr>
          <w:rFonts w:ascii="Courier New" w:hAnsi="Courier New" w:cs="Courier New"/>
          <w:color w:val="000000"/>
          <w:sz w:val="16"/>
          <w:szCs w:val="16"/>
        </w:rPr>
        <w:t xml:space="preserve"> board and retry                              |</w:t>
      </w:r>
    </w:p>
    <w:p w14:paraId="1844C45B"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w:t>
      </w:r>
    </w:p>
    <w:p w14:paraId="212D8D4F"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See 20719-B1_Bluetooth/README.txt for more info.                                         |</w:t>
      </w:r>
    </w:p>
    <w:p w14:paraId="6B92D6A7"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If this problem persists, the board EEPROM may need to be reset to factory defaults.     |</w:t>
      </w:r>
    </w:p>
    <w:p w14:paraId="7B41C564" w14:textId="77777777" w:rsidR="001826FE" w:rsidRPr="00800ED9" w:rsidRDefault="001826FE" w:rsidP="001826FE">
      <w:pPr>
        <w:autoSpaceDE w:val="0"/>
        <w:autoSpaceDN w:val="0"/>
        <w:adjustRightInd w:val="0"/>
        <w:spacing w:after="0" w:line="240" w:lineRule="auto"/>
        <w:rPr>
          <w:rFonts w:ascii="Courier New" w:hAnsi="Courier New" w:cs="Courier New"/>
          <w:sz w:val="16"/>
          <w:szCs w:val="16"/>
        </w:rPr>
      </w:pPr>
      <w:r w:rsidRPr="00800ED9">
        <w:rPr>
          <w:rFonts w:ascii="Courier New" w:hAnsi="Courier New" w:cs="Courier New"/>
          <w:color w:val="000000"/>
          <w:sz w:val="16"/>
          <w:szCs w:val="16"/>
        </w:rPr>
        <w:t>| Please see Recovery instructions in the Quick Start Guide or Kit Guide.                  |</w:t>
      </w:r>
    </w:p>
    <w:p w14:paraId="23B8AB15" w14:textId="253E8FEE" w:rsidR="001826FE" w:rsidRPr="00800ED9" w:rsidRDefault="001826FE" w:rsidP="001826FE">
      <w:pPr>
        <w:keepNext/>
        <w:rPr>
          <w:rFonts w:ascii="Courier New" w:hAnsi="Courier New" w:cs="Courier New"/>
          <w:sz w:val="16"/>
          <w:szCs w:val="16"/>
        </w:rPr>
      </w:pPr>
      <w:r w:rsidRPr="00800ED9">
        <w:rPr>
          <w:rFonts w:ascii="Courier New" w:hAnsi="Courier New" w:cs="Courier New"/>
          <w:color w:val="000000"/>
          <w:sz w:val="16"/>
          <w:szCs w:val="16"/>
        </w:rPr>
        <w:t>+------------------------------------------------------------------------------------------+</w:t>
      </w:r>
    </w:p>
    <w:p w14:paraId="21193C53" w14:textId="58CF3C85" w:rsidR="00311917" w:rsidRDefault="00311917" w:rsidP="003032E6">
      <w:pPr>
        <w:keepNext/>
      </w:pPr>
      <w:r>
        <w:t xml:space="preserve">If the build </w:t>
      </w:r>
      <w:r w:rsidR="00BB5464">
        <w:t xml:space="preserve">still </w:t>
      </w:r>
      <w:r>
        <w:t xml:space="preserve">fails </w:t>
      </w:r>
      <w:r w:rsidR="00800ED9">
        <w:t>with the same message</w:t>
      </w:r>
      <w:r>
        <w:t>, look in the device manager to make sure the drivers for the kit were properly installed. The board should show up as two devices</w:t>
      </w:r>
      <w:r w:rsidR="008D2334">
        <w:t xml:space="preserve"> under Ports (COM &amp; LPT)</w:t>
      </w:r>
      <w:r>
        <w:t>:</w:t>
      </w:r>
    </w:p>
    <w:p w14:paraId="602C0C66" w14:textId="6ECED4E0" w:rsidR="00311917" w:rsidRPr="008D2334" w:rsidRDefault="008D2334" w:rsidP="003032E6">
      <w:pPr>
        <w:keepNext/>
        <w:spacing w:after="0"/>
        <w:ind w:left="720"/>
      </w:pPr>
      <w:r w:rsidRPr="008D2334">
        <w:t>WICED HCI UART (</w:t>
      </w:r>
      <w:proofErr w:type="spellStart"/>
      <w:r w:rsidRPr="008D2334">
        <w:t>COMxx</w:t>
      </w:r>
      <w:proofErr w:type="spellEnd"/>
      <w:r w:rsidRPr="008D2334">
        <w:t>)</w:t>
      </w:r>
    </w:p>
    <w:p w14:paraId="14E49380" w14:textId="7FFF127F" w:rsidR="00311917" w:rsidRPr="008D2334" w:rsidRDefault="008D2334" w:rsidP="00311917">
      <w:pPr>
        <w:ind w:left="720"/>
      </w:pPr>
      <w:r w:rsidRPr="008D2334">
        <w:t>WICED Peripheral UART (</w:t>
      </w:r>
      <w:proofErr w:type="spellStart"/>
      <w:r w:rsidRPr="008D2334">
        <w:t>COMxx</w:t>
      </w:r>
      <w:proofErr w:type="spellEnd"/>
      <w:r w:rsidRPr="008D2334">
        <w:t>)</w:t>
      </w:r>
    </w:p>
    <w:p w14:paraId="1FFB654D" w14:textId="239F8B1D" w:rsidR="00311917" w:rsidRDefault="00311917" w:rsidP="00311917">
      <w:r>
        <w:t xml:space="preserve">If you see anything listed in </w:t>
      </w:r>
      <w:r w:rsidR="004B70E3">
        <w:t>"</w:t>
      </w:r>
      <w:r>
        <w:t>Other devices</w:t>
      </w:r>
      <w:r w:rsidR="004B70E3">
        <w:t>"</w:t>
      </w:r>
      <w:r>
        <w:t xml:space="preserve"> such as USB Serial Port, right click on each device, select </w:t>
      </w:r>
      <w:r w:rsidR="004B70E3">
        <w:t>"</w:t>
      </w:r>
      <w:r>
        <w:t>Update Driver Software</w:t>
      </w:r>
      <w:r w:rsidR="004B70E3">
        <w:t>"</w:t>
      </w:r>
      <w:r>
        <w:t xml:space="preserve">, </w:t>
      </w:r>
      <w:r w:rsidR="004B70E3">
        <w:t>"</w:t>
      </w:r>
      <w:r>
        <w:t>Browse my computer for driver software</w:t>
      </w:r>
      <w:r w:rsidR="004B70E3">
        <w:t>"</w:t>
      </w:r>
      <w:r>
        <w:t>, and then browse to the SDK installation folder (e.g. C:\Users\&lt;username&gt;\Documents\WICED-Studio-</w:t>
      </w:r>
      <w:r w:rsidR="00C3536A">
        <w:t>6.1</w:t>
      </w:r>
      <w:r>
        <w:t xml:space="preserve">). Make sure the box to Include subfolders is checked and click next. The driver should then install automatically. </w:t>
      </w:r>
    </w:p>
    <w:p w14:paraId="0A69FF9C" w14:textId="72B5E823" w:rsidR="00311917" w:rsidRDefault="00311917" w:rsidP="00311917">
      <w:r>
        <w:lastRenderedPageBreak/>
        <w:t xml:space="preserve">Alternately, you </w:t>
      </w:r>
      <w:r w:rsidR="0080570B">
        <w:t xml:space="preserve">can </w:t>
      </w:r>
      <w:r>
        <w:t xml:space="preserve">also install the drivers from WICED Studio. To use that method, in the project explorer go to </w:t>
      </w:r>
      <w:r w:rsidR="004B70E3">
        <w:t>"</w:t>
      </w:r>
      <w:r w:rsidR="00C3536A">
        <w:t>D</w:t>
      </w:r>
      <w:r w:rsidR="003A6C50">
        <w:t>r</w:t>
      </w:r>
      <w:r w:rsidR="00C3536A">
        <w:t>ivers/Windows/</w:t>
      </w:r>
      <w:proofErr w:type="spellStart"/>
      <w:r w:rsidR="00C3536A">
        <w:t>uart</w:t>
      </w:r>
      <w:proofErr w:type="spellEnd"/>
      <w:r w:rsidR="004B70E3">
        <w:t>"</w:t>
      </w:r>
      <w:r>
        <w:t xml:space="preserve">, right click on the file </w:t>
      </w:r>
      <w:r w:rsidR="004B70E3">
        <w:t>"</w:t>
      </w:r>
      <w:r w:rsidR="00C3536A">
        <w:t>DPI</w:t>
      </w:r>
      <w:r>
        <w:t>nst_x64.exe</w:t>
      </w:r>
      <w:r w:rsidR="004B70E3">
        <w:t>"</w:t>
      </w:r>
      <w:r>
        <w:t xml:space="preserve"> (for 64</w:t>
      </w:r>
      <w:r w:rsidR="00C3536A">
        <w:t>-</w:t>
      </w:r>
      <w:r>
        <w:t>bit machines)</w:t>
      </w:r>
      <w:r w:rsidR="00C3536A">
        <w:t xml:space="preserve"> or </w:t>
      </w:r>
      <w:r w:rsidR="004B70E3">
        <w:t>"</w:t>
      </w:r>
      <w:proofErr w:type="spellStart"/>
      <w:r w:rsidR="00C3536A">
        <w:t>DPInst.ext</w:t>
      </w:r>
      <w:proofErr w:type="spellEnd"/>
      <w:r w:rsidR="004B70E3">
        <w:t>"</w:t>
      </w:r>
      <w:r w:rsidR="00C3536A">
        <w:t xml:space="preserve"> (for 32-bit machines</w:t>
      </w:r>
      <w:proofErr w:type="gramStart"/>
      <w:r w:rsidR="00C3536A">
        <w:t>)</w:t>
      </w:r>
      <w:r>
        <w:t>, and</w:t>
      </w:r>
      <w:proofErr w:type="gramEnd"/>
      <w:r>
        <w:t xml:space="preserve"> choose </w:t>
      </w:r>
      <w:r w:rsidR="004B70E3">
        <w:t>"</w:t>
      </w:r>
      <w:r>
        <w:t>Open With -&gt; System Editor</w:t>
      </w:r>
      <w:r w:rsidR="004B70E3">
        <w:t>"</w:t>
      </w:r>
      <w:r>
        <w:t>.</w:t>
      </w:r>
    </w:p>
    <w:p w14:paraId="04958135" w14:textId="77777777" w:rsidR="007017F6" w:rsidRDefault="007017F6" w:rsidP="007017F6">
      <w:pPr>
        <w:pStyle w:val="Heading4"/>
        <w:rPr>
          <w:i w:val="0"/>
        </w:rPr>
      </w:pPr>
      <w:r w:rsidRPr="007017F6">
        <w:rPr>
          <w:i w:val="0"/>
        </w:rPr>
        <w:t>Common Build Errors</w:t>
      </w:r>
    </w:p>
    <w:p w14:paraId="6CA13890" w14:textId="06AD1619" w:rsidR="007017F6" w:rsidRDefault="007017F6" w:rsidP="007017F6">
      <w:r>
        <w:t>If anything went wrong during the build, carefully check the following items:</w:t>
      </w:r>
    </w:p>
    <w:p w14:paraId="04829472" w14:textId="77777777" w:rsidR="007017F6" w:rsidRDefault="007017F6" w:rsidP="007017F6">
      <w:pPr>
        <w:pStyle w:val="ListParagraph"/>
        <w:numPr>
          <w:ilvl w:val="0"/>
          <w:numId w:val="24"/>
        </w:numPr>
      </w:pPr>
      <w:r>
        <w:t>The make file has the correct name for the C source code file.</w:t>
      </w:r>
    </w:p>
    <w:p w14:paraId="20858549" w14:textId="57A3CD84" w:rsidR="007017F6" w:rsidRDefault="007017F6" w:rsidP="007017F6">
      <w:pPr>
        <w:pStyle w:val="ListParagraph"/>
        <w:numPr>
          <w:ilvl w:val="0"/>
          <w:numId w:val="24"/>
        </w:numPr>
      </w:pPr>
      <w:r>
        <w:t>The make target has the correct names, paths, and spelling.</w:t>
      </w:r>
    </w:p>
    <w:p w14:paraId="4210291B" w14:textId="1614AA8A" w:rsidR="00351B08" w:rsidRDefault="00351B08" w:rsidP="007017F6">
      <w:pPr>
        <w:pStyle w:val="ListParagraph"/>
        <w:numPr>
          <w:ilvl w:val="0"/>
          <w:numId w:val="24"/>
        </w:numPr>
      </w:pPr>
      <w:r>
        <w:t>The folder hierarchy of the project is accurately represented in the make target.</w:t>
      </w:r>
    </w:p>
    <w:p w14:paraId="240AE02E" w14:textId="3D1CBB27" w:rsidR="007017F6" w:rsidRDefault="007017F6" w:rsidP="007017F6">
      <w:r>
        <w:t>Scroll through the Console window and look for error messages:</w:t>
      </w:r>
    </w:p>
    <w:p w14:paraId="3D5715A1" w14:textId="5370016C" w:rsidR="007017F6" w:rsidRDefault="007F6102" w:rsidP="007017F6">
      <w:pPr>
        <w:pStyle w:val="ListParagraph"/>
        <w:numPr>
          <w:ilvl w:val="0"/>
          <w:numId w:val="25"/>
        </w:numPr>
      </w:pPr>
      <w:r>
        <w:rPr>
          <w:b/>
        </w:rPr>
        <w:t>No rule to make target</w:t>
      </w:r>
      <w:r w:rsidR="007017F6">
        <w:t xml:space="preserve"> usually means you have a spelling error in the C source file name in the make file</w:t>
      </w:r>
      <w:r>
        <w:t xml:space="preserve"> or a path error in the make target</w:t>
      </w:r>
      <w:r w:rsidR="007017F6">
        <w:t>.</w:t>
      </w:r>
    </w:p>
    <w:p w14:paraId="0A98D0BA" w14:textId="7B46D462" w:rsidR="007F6102" w:rsidRPr="007F6102" w:rsidRDefault="007F6102" w:rsidP="007017F6">
      <w:pPr>
        <w:pStyle w:val="ListParagraph"/>
        <w:numPr>
          <w:ilvl w:val="0"/>
          <w:numId w:val="25"/>
        </w:numPr>
      </w:pPr>
      <w:r w:rsidRPr="007F6102">
        <w:rPr>
          <w:b/>
        </w:rPr>
        <w:t xml:space="preserve">Platform </w:t>
      </w:r>
      <w:proofErr w:type="spellStart"/>
      <w:r w:rsidRPr="007F6102">
        <w:rPr>
          <w:b/>
        </w:rPr>
        <w:t>makefile</w:t>
      </w:r>
      <w:proofErr w:type="spellEnd"/>
      <w:r w:rsidRPr="007F6102">
        <w:rPr>
          <w:b/>
        </w:rPr>
        <w:t xml:space="preserve"> not found</w:t>
      </w:r>
      <w:r>
        <w:t xml:space="preserve"> usually means that you have an error in the platform name in the make target or the platform files are not properly installed.</w:t>
      </w:r>
    </w:p>
    <w:p w14:paraId="7BF5D1B7" w14:textId="1445193A" w:rsidR="007F6102" w:rsidRDefault="007F6102" w:rsidP="007017F6">
      <w:pPr>
        <w:pStyle w:val="ListParagraph"/>
        <w:numPr>
          <w:ilvl w:val="0"/>
          <w:numId w:val="25"/>
        </w:numPr>
      </w:pPr>
      <w:r>
        <w:rPr>
          <w:b/>
        </w:rPr>
        <w:t>Download</w:t>
      </w:r>
      <w:r w:rsidR="007017F6" w:rsidRPr="007017F6">
        <w:rPr>
          <w:b/>
        </w:rPr>
        <w:t xml:space="preserve"> failed</w:t>
      </w:r>
      <w:r w:rsidR="007017F6">
        <w:t xml:space="preserve"> usually means</w:t>
      </w:r>
      <w:r>
        <w:t xml:space="preserve"> that your kit is not connected, </w:t>
      </w:r>
      <w:r w:rsidR="007017F6">
        <w:t>the device dri</w:t>
      </w:r>
      <w:r>
        <w:t xml:space="preserve">vers are not installed, or the kit </w:t>
      </w:r>
      <w:r w:rsidR="001B3071">
        <w:t>needs to be in</w:t>
      </w:r>
      <w:r>
        <w:t xml:space="preserve"> recovery mode (reset the kit while holding the recover button to enter recovery mode).</w:t>
      </w:r>
      <w:r w:rsidR="00C2617B">
        <w:t xml:space="preserve"> </w:t>
      </w:r>
      <w:r w:rsidR="00115398">
        <w:t>Recovery mode</w:t>
      </w:r>
      <w:r w:rsidR="00C2617B">
        <w:t xml:space="preserve"> is sometimes required for the tool to acquire the kit for programming.</w:t>
      </w:r>
    </w:p>
    <w:p w14:paraId="75A23C49" w14:textId="51BC5014" w:rsidR="00CB77CB" w:rsidRDefault="00CB77CB" w:rsidP="00CB77CB">
      <w:pPr>
        <w:pStyle w:val="Heading1"/>
      </w:pPr>
      <w:bookmarkStart w:id="7" w:name="_Toc514683448"/>
      <w:r>
        <w:t>Pin Configuration (</w:t>
      </w:r>
      <w:proofErr w:type="spellStart"/>
      <w:r>
        <w:t>SuperMux</w:t>
      </w:r>
      <w:proofErr w:type="spellEnd"/>
      <w:r w:rsidR="004A539F">
        <w:t xml:space="preserve"> Tool</w:t>
      </w:r>
      <w:r>
        <w:t>)</w:t>
      </w:r>
      <w:bookmarkEnd w:id="7"/>
    </w:p>
    <w:p w14:paraId="4D7FA433" w14:textId="5B45B3EE" w:rsidR="0080570B" w:rsidRDefault="0080570B" w:rsidP="0065084D">
      <w:pPr>
        <w:pStyle w:val="Heading2"/>
      </w:pPr>
      <w:bookmarkStart w:id="8" w:name="_Toc514683449"/>
      <w:r>
        <w:t>Pin Configuration File</w:t>
      </w:r>
      <w:bookmarkEnd w:id="8"/>
    </w:p>
    <w:p w14:paraId="54686D64" w14:textId="1C75A1E8" w:rsidR="0080570B" w:rsidRDefault="00CB77CB" w:rsidP="00CB77CB">
      <w:r>
        <w:t>The 20719 device contains multi</w:t>
      </w:r>
      <w:r w:rsidR="00245364">
        <w:t xml:space="preserve">ple drivers on many of the pins that are multiplexed together. </w:t>
      </w:r>
      <w:r>
        <w:t xml:space="preserve">That is, many of the pins can be configured for one of </w:t>
      </w:r>
      <w:r w:rsidR="00B7175E">
        <w:t>several</w:t>
      </w:r>
      <w:r>
        <w:t xml:space="preserve"> different functions</w:t>
      </w:r>
      <w:r w:rsidR="00245364">
        <w:t xml:space="preserve"> such as GPIO, SPI, etc</w:t>
      </w:r>
      <w:r>
        <w:t>.</w:t>
      </w:r>
      <w:r w:rsidR="00245364">
        <w:t xml:space="preserve"> </w:t>
      </w:r>
    </w:p>
    <w:p w14:paraId="67D1120E" w14:textId="2CB0A687" w:rsidR="0080570B" w:rsidRDefault="001F0226" w:rsidP="00CB77CB">
      <w:r>
        <w:t>As discussed earlier the</w:t>
      </w:r>
      <w:r w:rsidR="0080570B">
        <w:t xml:space="preserve"> default pin mapping for the kit is </w:t>
      </w:r>
      <w:r>
        <w:t xml:space="preserve">in the </w:t>
      </w:r>
      <w:proofErr w:type="spellStart"/>
      <w:r>
        <w:t>wiced_platform_pin_config.c</w:t>
      </w:r>
      <w:proofErr w:type="spellEnd"/>
      <w:r>
        <w:t xml:space="preserve"> file, but this mapping can be over-ridden for a given project by placing a file called &lt;</w:t>
      </w:r>
      <w:proofErr w:type="spellStart"/>
      <w:r>
        <w:t>project_name</w:t>
      </w:r>
      <w:proofErr w:type="spellEnd"/>
      <w:r>
        <w:t>&gt;_</w:t>
      </w:r>
      <w:proofErr w:type="spellStart"/>
      <w:r>
        <w:t>pin_config.c</w:t>
      </w:r>
      <w:proofErr w:type="spellEnd"/>
      <w:r>
        <w:t xml:space="preserve"> in the project folder, where &lt;</w:t>
      </w:r>
      <w:proofErr w:type="spellStart"/>
      <w:r>
        <w:t>project_name</w:t>
      </w:r>
      <w:proofErr w:type="spellEnd"/>
      <w:r>
        <w:t>&gt; is the name of the project.</w:t>
      </w:r>
      <w:r w:rsidR="00E9409D">
        <w:t xml:space="preserve"> Note that you don't need to change the pin mapping unless you want to change the kit's default pin behavior for a specific application requirement</w:t>
      </w:r>
      <w:r w:rsidR="00100D9A">
        <w:t xml:space="preserve"> – usually the default pin mapping for the kit will do what you want.</w:t>
      </w:r>
    </w:p>
    <w:p w14:paraId="63619604" w14:textId="70D6FEE4" w:rsidR="0080570B" w:rsidRDefault="001F0226" w:rsidP="0065084D">
      <w:pPr>
        <w:pStyle w:val="Heading2"/>
      </w:pPr>
      <w:bookmarkStart w:id="9" w:name="_Toc514683450"/>
      <w:proofErr w:type="spellStart"/>
      <w:r>
        <w:t>SuperMux</w:t>
      </w:r>
      <w:proofErr w:type="spellEnd"/>
      <w:r>
        <w:t xml:space="preserve"> Config</w:t>
      </w:r>
      <w:r w:rsidR="00311950">
        <w:t>uration</w:t>
      </w:r>
      <w:bookmarkEnd w:id="9"/>
    </w:p>
    <w:p w14:paraId="03A49930" w14:textId="3AF5A1BD" w:rsidR="001F0226" w:rsidRDefault="001F0226" w:rsidP="001F0226">
      <w:r>
        <w:t xml:space="preserve">To simplify the creation of a custom pin configuration file for a project, there is a utility called the </w:t>
      </w:r>
      <w:proofErr w:type="spellStart"/>
      <w:r>
        <w:t>SuperMux</w:t>
      </w:r>
      <w:proofErr w:type="spellEnd"/>
      <w:r>
        <w:t xml:space="preserve"> Config</w:t>
      </w:r>
      <w:r w:rsidR="00311950">
        <w:t>uration</w:t>
      </w:r>
      <w:r>
        <w:t xml:space="preserve"> tool. To run the tool, select the project </w:t>
      </w:r>
      <w:r w:rsidRPr="000D0609">
        <w:rPr>
          <w:u w:val="single"/>
        </w:rPr>
        <w:t>folder</w:t>
      </w:r>
      <w:r>
        <w:t xml:space="preserve"> for which you want to create a custom configuration file and then chose </w:t>
      </w:r>
      <w:r w:rsidR="004B70E3">
        <w:t>"</w:t>
      </w:r>
      <w:r>
        <w:t xml:space="preserve">File -&gt; New -&gt; WICED </w:t>
      </w:r>
      <w:proofErr w:type="spellStart"/>
      <w:r>
        <w:t>SuperMux</w:t>
      </w:r>
      <w:proofErr w:type="spellEnd"/>
      <w:r>
        <w:t xml:space="preserve"> </w:t>
      </w:r>
      <w:r w:rsidR="003C506E">
        <w:t xml:space="preserve">GPIO Pin </w:t>
      </w:r>
      <w:r>
        <w:t>Config</w:t>
      </w:r>
      <w:r w:rsidR="003C506E">
        <w:t>uration</w:t>
      </w:r>
      <w:r w:rsidR="004B70E3">
        <w:t>"</w:t>
      </w:r>
      <w:r>
        <w:t>.</w:t>
      </w:r>
    </w:p>
    <w:p w14:paraId="57F8518D" w14:textId="5039C365" w:rsidR="003C506E" w:rsidRDefault="003C506E" w:rsidP="001F0226">
      <w:r>
        <w:t xml:space="preserve">From the </w:t>
      </w:r>
      <w:r w:rsidRPr="003C506E">
        <w:rPr>
          <w:i/>
        </w:rPr>
        <w:t>WICED Platform</w:t>
      </w:r>
      <w:r>
        <w:t xml:space="preserve"> drop-down list, select the appropriate platform</w:t>
      </w:r>
      <w:r w:rsidRPr="00456E96">
        <w:t xml:space="preserve">. </w:t>
      </w:r>
      <w:r>
        <w:t xml:space="preserve">Note that each platform has its own selection including the platform that represents the combination of the shield and base board. </w:t>
      </w:r>
      <w:r w:rsidRPr="00456E96">
        <w:t>T</w:t>
      </w:r>
      <w:r>
        <w:t xml:space="preserve">he </w:t>
      </w:r>
      <w:r w:rsidRPr="003C506E">
        <w:rPr>
          <w:i/>
        </w:rPr>
        <w:t>App Name</w:t>
      </w:r>
      <w:r>
        <w:t xml:space="preserve"> field displays the name of the application that was selected when the tool was launched. </w:t>
      </w:r>
      <w:r>
        <w:lastRenderedPageBreak/>
        <w:t xml:space="preserve">To select a different application, click </w:t>
      </w:r>
      <w:r w:rsidRPr="003C506E">
        <w:rPr>
          <w:i/>
        </w:rPr>
        <w:t>Browse</w:t>
      </w:r>
      <w:r>
        <w:rPr>
          <w:b/>
        </w:rPr>
        <w:t xml:space="preserve"> </w:t>
      </w:r>
      <w:r w:rsidRPr="00F96110">
        <w:t xml:space="preserve">and select the appropriate </w:t>
      </w:r>
      <w:r>
        <w:t xml:space="preserve">application. Click </w:t>
      </w:r>
      <w:r w:rsidRPr="003C506E">
        <w:rPr>
          <w:i/>
        </w:rPr>
        <w:t>Next</w:t>
      </w:r>
      <w:r>
        <w:t xml:space="preserve"> to continue.</w:t>
      </w:r>
    </w:p>
    <w:p w14:paraId="5309E80F" w14:textId="285744D4" w:rsidR="003C506E" w:rsidRDefault="003C506E" w:rsidP="003C506E">
      <w:pPr>
        <w:jc w:val="center"/>
      </w:pPr>
      <w:r>
        <w:rPr>
          <w:noProof/>
        </w:rPr>
        <w:drawing>
          <wp:inline distT="0" distB="0" distL="0" distR="0" wp14:anchorId="664236B1" wp14:editId="643801F7">
            <wp:extent cx="2935224" cy="15453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35224" cy="1545336"/>
                    </a:xfrm>
                    <a:prstGeom prst="rect">
                      <a:avLst/>
                    </a:prstGeom>
                  </pic:spPr>
                </pic:pic>
              </a:graphicData>
            </a:graphic>
          </wp:inline>
        </w:drawing>
      </w:r>
    </w:p>
    <w:p w14:paraId="07E37F24" w14:textId="6653D8C6" w:rsidR="003C506E" w:rsidRDefault="003C506E" w:rsidP="003C506E">
      <w:r>
        <w:t xml:space="preserve">The </w:t>
      </w:r>
      <w:proofErr w:type="spellStart"/>
      <w:r>
        <w:t>SuperMux</w:t>
      </w:r>
      <w:proofErr w:type="spellEnd"/>
      <w:r>
        <w:t xml:space="preserve"> Wizard reads the platform configuration template from the selected WICED Platform folder (</w:t>
      </w:r>
      <w:r w:rsidRPr="00FA0560">
        <w:rPr>
          <w:i/>
        </w:rPr>
        <w:t>20719-B1_Bluetooth\platforms\&lt; name&gt;\</w:t>
      </w:r>
      <w:proofErr w:type="spellStart"/>
      <w:r w:rsidRPr="00FA0560">
        <w:rPr>
          <w:i/>
        </w:rPr>
        <w:t>SuperMuxConfig.wst</w:t>
      </w:r>
      <w:proofErr w:type="spellEnd"/>
      <w:r>
        <w:t>). The Configure Platform GPIOs window lists the available GPIOs for the selected platform. The device GPIOs used in the platform by default are selected and the default function for each pin is displayed within brackets. You can select or clear GPIOs to specify which ones you want to use for your application. Clearing the checkbox corresponding to a GPIO pin will remove the pin</w:t>
      </w:r>
      <w:r w:rsidR="004B70E3">
        <w:t>'</w:t>
      </w:r>
      <w:r>
        <w:t xml:space="preserve">s availability in the next step. After selecting the GPIOs you want to use, click </w:t>
      </w:r>
      <w:r w:rsidRPr="003C506E">
        <w:rPr>
          <w:i/>
        </w:rPr>
        <w:t>Next</w:t>
      </w:r>
      <w:r>
        <w:t>.</w:t>
      </w:r>
    </w:p>
    <w:p w14:paraId="428B2CB7" w14:textId="257A055E" w:rsidR="003C506E" w:rsidRDefault="003C506E" w:rsidP="003C506E">
      <w:pPr>
        <w:tabs>
          <w:tab w:val="left" w:pos="1704"/>
        </w:tabs>
        <w:jc w:val="center"/>
      </w:pPr>
      <w:r>
        <w:rPr>
          <w:noProof/>
        </w:rPr>
        <w:drawing>
          <wp:inline distT="0" distB="0" distL="0" distR="0" wp14:anchorId="700D0E2F" wp14:editId="4E808020">
            <wp:extent cx="2944368" cy="2084832"/>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4368" cy="2084832"/>
                    </a:xfrm>
                    <a:prstGeom prst="rect">
                      <a:avLst/>
                    </a:prstGeom>
                  </pic:spPr>
                </pic:pic>
              </a:graphicData>
            </a:graphic>
          </wp:inline>
        </w:drawing>
      </w:r>
    </w:p>
    <w:p w14:paraId="2AC2344A" w14:textId="3261C0D0" w:rsidR="00613FEA" w:rsidRDefault="00613FEA" w:rsidP="00613FEA">
      <w:pPr>
        <w:spacing w:before="40" w:after="40" w:line="240" w:lineRule="auto"/>
        <w:jc w:val="both"/>
      </w:pPr>
      <w:r>
        <w:t xml:space="preserve">The next window is the </w:t>
      </w:r>
      <w:r w:rsidRPr="00613FEA">
        <w:rPr>
          <w:i/>
        </w:rPr>
        <w:t>Function Mapping</w:t>
      </w:r>
      <w:r>
        <w:t xml:space="preserve"> window, which allows you to select the functions required and to map each function</w:t>
      </w:r>
      <w:r w:rsidR="004B70E3">
        <w:t>'</w:t>
      </w:r>
      <w:r>
        <w:t>s signals to the desired GPIOs.</w:t>
      </w:r>
    </w:p>
    <w:p w14:paraId="50C0BB2C" w14:textId="7DCC9CAF" w:rsidR="00613FEA" w:rsidRDefault="00613FEA" w:rsidP="00613FEA">
      <w:pPr>
        <w:spacing w:before="40" w:after="40" w:line="240" w:lineRule="auto"/>
        <w:jc w:val="center"/>
      </w:pPr>
      <w:r>
        <w:rPr>
          <w:noProof/>
        </w:rPr>
        <w:lastRenderedPageBreak/>
        <w:drawing>
          <wp:inline distT="0" distB="0" distL="0" distR="0" wp14:anchorId="2DA3E3D4" wp14:editId="46FC4AC8">
            <wp:extent cx="2944368" cy="2633472"/>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4368" cy="2633472"/>
                    </a:xfrm>
                    <a:prstGeom prst="rect">
                      <a:avLst/>
                    </a:prstGeom>
                  </pic:spPr>
                </pic:pic>
              </a:graphicData>
            </a:graphic>
          </wp:inline>
        </w:drawing>
      </w:r>
    </w:p>
    <w:p w14:paraId="693A9E9E" w14:textId="13D2256C" w:rsidR="00613FEA" w:rsidRDefault="00613FEA" w:rsidP="00613FEA">
      <w:pPr>
        <w:spacing w:before="40" w:after="40" w:line="240" w:lineRule="auto"/>
        <w:jc w:val="both"/>
      </w:pPr>
      <w:r>
        <w:t xml:space="preserve">A few notes on using the </w:t>
      </w:r>
      <w:r w:rsidRPr="00613FEA">
        <w:rPr>
          <w:i/>
        </w:rPr>
        <w:t>Function Mapping</w:t>
      </w:r>
      <w:r>
        <w:t xml:space="preserve"> window:</w:t>
      </w:r>
    </w:p>
    <w:p w14:paraId="665C0E01" w14:textId="37849DC6" w:rsidR="00613FEA" w:rsidRDefault="00613FEA" w:rsidP="00613FEA">
      <w:pPr>
        <w:pStyle w:val="ListParagraph"/>
        <w:numPr>
          <w:ilvl w:val="0"/>
          <w:numId w:val="33"/>
        </w:numPr>
        <w:spacing w:before="40" w:after="40" w:line="240" w:lineRule="auto"/>
        <w:jc w:val="both"/>
      </w:pPr>
      <w:r>
        <w:t>You can only assign a GPIO to a signal if it is not already assigned to a different signal.</w:t>
      </w:r>
    </w:p>
    <w:p w14:paraId="75A57DFB" w14:textId="08CEA06C" w:rsidR="00613FEA" w:rsidRDefault="00613FEA" w:rsidP="00613FEA">
      <w:pPr>
        <w:pStyle w:val="ListParagraph"/>
        <w:numPr>
          <w:ilvl w:val="0"/>
          <w:numId w:val="33"/>
        </w:numPr>
        <w:spacing w:before="40" w:after="40" w:line="240" w:lineRule="auto"/>
        <w:jc w:val="both"/>
      </w:pPr>
      <w:r>
        <w:t xml:space="preserve">To remove an existing GPIO signal assignment, select the pin and click the </w:t>
      </w:r>
      <w:r w:rsidRPr="00613FEA">
        <w:rPr>
          <w:i/>
        </w:rPr>
        <w:t>Remove</w:t>
      </w:r>
      <w:r>
        <w:t xml:space="preserve"> button. Removing a function will also remove its GPIO pin </w:t>
      </w:r>
      <w:r w:rsidR="009B1B67">
        <w:t>assignments</w:t>
      </w:r>
      <w:r>
        <w:t>.</w:t>
      </w:r>
    </w:p>
    <w:p w14:paraId="227278D8" w14:textId="4DCEE84D"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GPIO Pin column to assign a GPIO to a signal.</w:t>
      </w:r>
    </w:p>
    <w:p w14:paraId="0AFBD343" w14:textId="3C02991C" w:rsidR="00613FEA" w:rsidRDefault="00613FEA" w:rsidP="00613FEA">
      <w:pPr>
        <w:pStyle w:val="ListParagraph"/>
        <w:numPr>
          <w:ilvl w:val="0"/>
          <w:numId w:val="33"/>
        </w:numPr>
        <w:spacing w:before="40" w:after="40" w:line="240" w:lineRule="auto"/>
        <w:jc w:val="both"/>
      </w:pPr>
      <w:r>
        <w:t xml:space="preserve">To remove a function, select the function and click the </w:t>
      </w:r>
      <w:r w:rsidRPr="00613FEA">
        <w:rPr>
          <w:i/>
        </w:rPr>
        <w:t>Remove</w:t>
      </w:r>
      <w:r>
        <w:t xml:space="preserve"> button.</w:t>
      </w:r>
    </w:p>
    <w:p w14:paraId="4AB8A0F0" w14:textId="110DA470" w:rsidR="00613FEA" w:rsidRDefault="00613FEA" w:rsidP="00613FEA">
      <w:pPr>
        <w:pStyle w:val="ListParagraph"/>
        <w:numPr>
          <w:ilvl w:val="0"/>
          <w:numId w:val="33"/>
        </w:numPr>
        <w:spacing w:before="40" w:after="40" w:line="240" w:lineRule="auto"/>
        <w:jc w:val="both"/>
      </w:pPr>
      <w:r>
        <w:t xml:space="preserve">Click the </w:t>
      </w:r>
      <w:r w:rsidR="004B70E3">
        <w:t>"</w:t>
      </w:r>
      <w:r>
        <w:t>+</w:t>
      </w:r>
      <w:r w:rsidR="004B70E3">
        <w:t>"</w:t>
      </w:r>
      <w:r>
        <w:t xml:space="preserve"> in the </w:t>
      </w:r>
      <w:r w:rsidRPr="00613FEA">
        <w:rPr>
          <w:i/>
        </w:rPr>
        <w:t>Function</w:t>
      </w:r>
      <w:r>
        <w:t xml:space="preserve"> column (scroll to the bottom to see this) to add a new function.</w:t>
      </w:r>
    </w:p>
    <w:p w14:paraId="0DF3A324" w14:textId="30A51F76" w:rsidR="00613FEA" w:rsidRDefault="00613FEA" w:rsidP="00613FEA">
      <w:pPr>
        <w:pStyle w:val="ListParagraph"/>
        <w:numPr>
          <w:ilvl w:val="0"/>
          <w:numId w:val="33"/>
        </w:numPr>
        <w:spacing w:before="40" w:after="40" w:line="240" w:lineRule="auto"/>
        <w:jc w:val="both"/>
      </w:pPr>
      <w:r>
        <w:t>You can only add a new function if there are unused pins.</w:t>
      </w:r>
    </w:p>
    <w:p w14:paraId="49B4C257" w14:textId="7B593332" w:rsidR="00613FEA" w:rsidRDefault="00613FEA" w:rsidP="00613FEA">
      <w:pPr>
        <w:pStyle w:val="ListParagraph"/>
        <w:numPr>
          <w:ilvl w:val="0"/>
          <w:numId w:val="33"/>
        </w:numPr>
        <w:spacing w:before="40" w:after="40" w:line="240" w:lineRule="auto"/>
        <w:jc w:val="both"/>
      </w:pPr>
      <w:r>
        <w:t xml:space="preserve">Some functions such as SPI, I2C and PCM need to have pins configured for every available signal. Other functions such as UART have some required signals (e.g. TXD and RXD) and other signals that are optional (e.g. CTS and RTS). If a required signal is not assigned to a pin, the </w:t>
      </w:r>
      <w:r w:rsidRPr="00613FEA">
        <w:rPr>
          <w:i/>
        </w:rPr>
        <w:t>Next</w:t>
      </w:r>
      <w:r>
        <w:t xml:space="preserve"> button will not be enabled.</w:t>
      </w:r>
    </w:p>
    <w:p w14:paraId="280E05BE" w14:textId="65FCF1BA" w:rsidR="00613FEA" w:rsidRDefault="00613FEA" w:rsidP="00613FEA">
      <w:pPr>
        <w:pStyle w:val="ListParagraph"/>
        <w:numPr>
          <w:ilvl w:val="0"/>
          <w:numId w:val="33"/>
        </w:numPr>
        <w:spacing w:before="40" w:after="40" w:line="240" w:lineRule="auto"/>
        <w:jc w:val="both"/>
      </w:pPr>
      <w:r>
        <w:t xml:space="preserve">When you have completed function to pin mapping, click </w:t>
      </w:r>
      <w:r w:rsidRPr="00613FEA">
        <w:rPr>
          <w:i/>
        </w:rPr>
        <w:t>Next</w:t>
      </w:r>
      <w:r>
        <w:t>.</w:t>
      </w:r>
    </w:p>
    <w:p w14:paraId="526C1FC2" w14:textId="77777777" w:rsidR="00311950" w:rsidRDefault="00311950" w:rsidP="00613FEA">
      <w:pPr>
        <w:spacing w:after="0"/>
      </w:pPr>
    </w:p>
    <w:p w14:paraId="5FA8D1BC" w14:textId="54D8E018" w:rsidR="00613FEA" w:rsidRPr="004B3BEA" w:rsidRDefault="00311950" w:rsidP="00613FEA">
      <w:pPr>
        <w:spacing w:after="0"/>
        <w:rPr>
          <w:sz w:val="18"/>
        </w:rPr>
      </w:pPr>
      <w:r>
        <w:t xml:space="preserve">The final </w:t>
      </w:r>
      <w:proofErr w:type="spellStart"/>
      <w:r>
        <w:t>SuperMux</w:t>
      </w:r>
      <w:proofErr w:type="spellEnd"/>
      <w:r>
        <w:t xml:space="preserve"> Configuration window is the </w:t>
      </w:r>
      <w:r w:rsidR="004B3BEA">
        <w:rPr>
          <w:i/>
        </w:rPr>
        <w:t>GPIO Control Settings</w:t>
      </w:r>
      <w:r w:rsidR="004B3BEA">
        <w:t xml:space="preserve"> window. </w:t>
      </w:r>
      <w:r w:rsidR="004A7E04">
        <w:t xml:space="preserve">This window allows you to select the configuration options for GPIO pins. </w:t>
      </w:r>
      <w:r w:rsidR="004D476D">
        <w:t xml:space="preserve">For example, you can select a pin to be an input or output, you can configure resistive pull up or pull down, and you can set the initial drive state for output pins. Pins with the function set as LED or BUTTON in the previous step will default to the appropriate selections for those functions but they can be overridden if desired. </w:t>
      </w:r>
    </w:p>
    <w:p w14:paraId="5B52B2DB" w14:textId="68402039" w:rsidR="001F0226" w:rsidRDefault="004D476D" w:rsidP="004D476D">
      <w:pPr>
        <w:jc w:val="center"/>
        <w:rPr>
          <w:b/>
          <w:color w:val="FF0000"/>
        </w:rPr>
      </w:pPr>
      <w:r>
        <w:rPr>
          <w:noProof/>
        </w:rPr>
        <w:lastRenderedPageBreak/>
        <w:drawing>
          <wp:inline distT="0" distB="0" distL="0" distR="0" wp14:anchorId="591F2862" wp14:editId="45422BC0">
            <wp:extent cx="3264408" cy="26151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4408" cy="2615184"/>
                    </a:xfrm>
                    <a:prstGeom prst="rect">
                      <a:avLst/>
                    </a:prstGeom>
                  </pic:spPr>
                </pic:pic>
              </a:graphicData>
            </a:graphic>
          </wp:inline>
        </w:drawing>
      </w:r>
    </w:p>
    <w:p w14:paraId="7F210810" w14:textId="2C5633AB" w:rsidR="004D476D" w:rsidRDefault="004D476D" w:rsidP="004D476D">
      <w:r>
        <w:t xml:space="preserve">A few notes on using the </w:t>
      </w:r>
      <w:r>
        <w:rPr>
          <w:i/>
        </w:rPr>
        <w:t>GPIO Control Settings</w:t>
      </w:r>
      <w:r>
        <w:t xml:space="preserve"> window:</w:t>
      </w:r>
    </w:p>
    <w:p w14:paraId="62DEA08A" w14:textId="7E41475E" w:rsidR="004D476D" w:rsidRDefault="004D476D" w:rsidP="004D476D">
      <w:pPr>
        <w:pStyle w:val="ListParagraph"/>
        <w:numPr>
          <w:ilvl w:val="0"/>
          <w:numId w:val="34"/>
        </w:numPr>
      </w:pPr>
      <w:r w:rsidRPr="004D476D">
        <w:t>Each GPIO pin is controlled by a control register.  The Control column represents the bit fields of the control register.  The S</w:t>
      </w:r>
      <w:r>
        <w:t>etting column represents the</w:t>
      </w:r>
      <w:r w:rsidRPr="004D476D">
        <w:t xml:space="preserve"> </w:t>
      </w:r>
      <w:r>
        <w:t>value of the specified bit</w:t>
      </w:r>
      <w:r w:rsidRPr="004D476D">
        <w:t xml:space="preserve"> </w:t>
      </w:r>
      <w:r>
        <w:t xml:space="preserve">field </w:t>
      </w:r>
      <w:r w:rsidRPr="004D476D">
        <w:t>in the control register.</w:t>
      </w:r>
    </w:p>
    <w:p w14:paraId="74561DE3" w14:textId="02FD2F4C" w:rsidR="004D476D" w:rsidRDefault="004D476D" w:rsidP="004D476D">
      <w:pPr>
        <w:pStyle w:val="ListParagraph"/>
        <w:numPr>
          <w:ilvl w:val="0"/>
          <w:numId w:val="34"/>
        </w:numPr>
      </w:pPr>
      <w:r>
        <w:t xml:space="preserve">Some control fields are </w:t>
      </w:r>
      <w:proofErr w:type="gramStart"/>
      <w:r>
        <w:t>required</w:t>
      </w:r>
      <w:proofErr w:type="gramEnd"/>
      <w:r>
        <w:t xml:space="preserve"> and some are optional. The </w:t>
      </w:r>
      <w:r w:rsidRPr="004D476D">
        <w:t>Finish</w:t>
      </w:r>
      <w:r>
        <w:t xml:space="preserve"> button will not be active unless all required control fields are set.  </w:t>
      </w:r>
    </w:p>
    <w:p w14:paraId="26C5752B" w14:textId="5A6EA39A" w:rsidR="004D476D" w:rsidRDefault="004D476D" w:rsidP="004D476D">
      <w:pPr>
        <w:pStyle w:val="ListParagraph"/>
        <w:numPr>
          <w:ilvl w:val="0"/>
          <w:numId w:val="34"/>
        </w:numPr>
      </w:pPr>
      <w:r>
        <w:t xml:space="preserve">Click the </w:t>
      </w:r>
      <w:r w:rsidRPr="004D476D">
        <w:t xml:space="preserve">+ </w:t>
      </w:r>
      <w:r>
        <w:t>sign from the Control column to add control fields. You can add controls for output pins, interrupts, drive strength, and so on.</w:t>
      </w:r>
    </w:p>
    <w:p w14:paraId="618722AF" w14:textId="6E3703AA" w:rsidR="004D476D" w:rsidRDefault="004D476D" w:rsidP="004D476D">
      <w:pPr>
        <w:pStyle w:val="ListParagraph"/>
        <w:jc w:val="center"/>
      </w:pPr>
      <w:r>
        <w:rPr>
          <w:noProof/>
        </w:rPr>
        <w:drawing>
          <wp:inline distT="0" distB="0" distL="0" distR="0" wp14:anchorId="6EC63A74" wp14:editId="03EF2CEA">
            <wp:extent cx="1883664" cy="1298448"/>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3664" cy="1298448"/>
                    </a:xfrm>
                    <a:prstGeom prst="rect">
                      <a:avLst/>
                    </a:prstGeom>
                    <a:noFill/>
                    <a:ln>
                      <a:noFill/>
                    </a:ln>
                  </pic:spPr>
                </pic:pic>
              </a:graphicData>
            </a:graphic>
          </wp:inline>
        </w:drawing>
      </w:r>
    </w:p>
    <w:p w14:paraId="4F947E4D" w14:textId="77777777" w:rsidR="004D476D" w:rsidRPr="003675B3" w:rsidRDefault="004D476D" w:rsidP="004D476D">
      <w:pPr>
        <w:pStyle w:val="ListParagraph"/>
        <w:jc w:val="center"/>
      </w:pPr>
    </w:p>
    <w:p w14:paraId="002CB516" w14:textId="7BAE39B7" w:rsidR="004D476D" w:rsidRDefault="004D476D" w:rsidP="004D476D">
      <w:pPr>
        <w:pStyle w:val="ListParagraph"/>
        <w:numPr>
          <w:ilvl w:val="0"/>
          <w:numId w:val="34"/>
        </w:numPr>
      </w:pPr>
      <w:r>
        <w:t xml:space="preserve">Click the </w:t>
      </w:r>
      <w:r w:rsidRPr="004D476D">
        <w:t>+</w:t>
      </w:r>
      <w:r>
        <w:t xml:space="preserve"> sign from the Setting column to select the value for a given control bit field. For example, if you add a GPIO_PIN_OUTPUT control field, you can select a setting for the pin</w:t>
      </w:r>
      <w:r w:rsidR="004B70E3">
        <w:t>'</w:t>
      </w:r>
      <w:r>
        <w:t>s initial state to be GPIO_PIN_OUTPUT_LOW or GPIO_PIN_OUTPUT_HIGH. </w:t>
      </w:r>
    </w:p>
    <w:p w14:paraId="6481F806" w14:textId="39B18A2F" w:rsidR="004D476D" w:rsidRDefault="004D476D" w:rsidP="004D476D">
      <w:pPr>
        <w:pStyle w:val="ListParagraph"/>
        <w:jc w:val="center"/>
      </w:pPr>
      <w:r>
        <w:rPr>
          <w:noProof/>
        </w:rPr>
        <w:drawing>
          <wp:inline distT="0" distB="0" distL="0" distR="0" wp14:anchorId="70CD5E49" wp14:editId="47323B78">
            <wp:extent cx="2862072" cy="512064"/>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2072" cy="512064"/>
                    </a:xfrm>
                    <a:prstGeom prst="rect">
                      <a:avLst/>
                    </a:prstGeom>
                    <a:noFill/>
                    <a:ln>
                      <a:noFill/>
                    </a:ln>
                  </pic:spPr>
                </pic:pic>
              </a:graphicData>
            </a:graphic>
          </wp:inline>
        </w:drawing>
      </w:r>
    </w:p>
    <w:p w14:paraId="6B0EF886" w14:textId="77777777" w:rsidR="004D476D" w:rsidRDefault="004D476D" w:rsidP="004D476D">
      <w:pPr>
        <w:pStyle w:val="ListParagraph"/>
        <w:jc w:val="center"/>
      </w:pPr>
    </w:p>
    <w:p w14:paraId="371C48EE" w14:textId="1347F4A0" w:rsidR="004D476D" w:rsidRDefault="004D476D" w:rsidP="004D476D">
      <w:pPr>
        <w:pStyle w:val="ListParagraph"/>
        <w:numPr>
          <w:ilvl w:val="0"/>
          <w:numId w:val="34"/>
        </w:numPr>
      </w:pPr>
      <w:r>
        <w:t xml:space="preserve">Click </w:t>
      </w:r>
      <w:r w:rsidRPr="004D476D">
        <w:rPr>
          <w:i/>
        </w:rPr>
        <w:t>Remove</w:t>
      </w:r>
      <w:r>
        <w:t xml:space="preserve"> to remove undesired settings. After a setting is removed, you can click the </w:t>
      </w:r>
      <w:r w:rsidRPr="004D476D">
        <w:rPr>
          <w:b/>
        </w:rPr>
        <w:t>+</w:t>
      </w:r>
      <w:r>
        <w:t xml:space="preserve"> sign from the Setting column to select a new </w:t>
      </w:r>
      <w:proofErr w:type="gramStart"/>
      <w:r>
        <w:t>setting, or</w:t>
      </w:r>
      <w:proofErr w:type="gramEnd"/>
      <w:r>
        <w:t xml:space="preserve"> click </w:t>
      </w:r>
      <w:r w:rsidRPr="004D476D">
        <w:rPr>
          <w:i/>
        </w:rPr>
        <w:t>Remove</w:t>
      </w:r>
      <w:r>
        <w:t xml:space="preserve"> again to remove the control field for that GPIO.</w:t>
      </w:r>
    </w:p>
    <w:p w14:paraId="4AEE4461" w14:textId="7B8CE0DD" w:rsidR="004D476D" w:rsidRPr="004D476D" w:rsidRDefault="004D476D" w:rsidP="004D476D">
      <w:pPr>
        <w:pStyle w:val="ListParagraph"/>
        <w:numPr>
          <w:ilvl w:val="0"/>
          <w:numId w:val="34"/>
        </w:numPr>
      </w:pPr>
      <w:r>
        <w:lastRenderedPageBreak/>
        <w:t xml:space="preserve">To change an existing setting, you must first remove the existing setting by selecting it and clicking </w:t>
      </w:r>
      <w:r>
        <w:rPr>
          <w:i/>
        </w:rPr>
        <w:t>Remove</w:t>
      </w:r>
      <w:r>
        <w:t>.</w:t>
      </w:r>
    </w:p>
    <w:p w14:paraId="5FEE10A3" w14:textId="4DCAB73A" w:rsidR="004D476D" w:rsidRPr="004D476D" w:rsidRDefault="004D476D" w:rsidP="00CB15D6">
      <w:r w:rsidRPr="004D476D">
        <w:t xml:space="preserve">Once you have made all the desired selections, click </w:t>
      </w:r>
      <w:r w:rsidRPr="004D476D">
        <w:rPr>
          <w:i/>
        </w:rPr>
        <w:t>Finish</w:t>
      </w:r>
      <w:r w:rsidRPr="004D476D">
        <w:t>. The tool will then create an application specific pin configuration file called &lt;app&gt;_</w:t>
      </w:r>
      <w:proofErr w:type="spellStart"/>
      <w:r w:rsidRPr="004D476D">
        <w:t>pin_config.c</w:t>
      </w:r>
      <w:proofErr w:type="spellEnd"/>
      <w:r w:rsidRPr="004D476D">
        <w:t xml:space="preserve"> and a </w:t>
      </w:r>
      <w:proofErr w:type="spellStart"/>
      <w:r w:rsidRPr="004D476D">
        <w:t>SuperMux</w:t>
      </w:r>
      <w:proofErr w:type="spellEnd"/>
      <w:r w:rsidRPr="004D476D">
        <w:t xml:space="preserve"> Configuration file called &lt;app&gt;_</w:t>
      </w:r>
      <w:proofErr w:type="spellStart"/>
      <w:r w:rsidRPr="004D476D">
        <w:t>pin_config.wsm</w:t>
      </w:r>
      <w:proofErr w:type="spellEnd"/>
      <w:r w:rsidRPr="004D476D">
        <w:t xml:space="preserve"> in the application directory. It will also update the makefile.mk to include the new pin configuration file in the application.</w:t>
      </w:r>
    </w:p>
    <w:p w14:paraId="1655C45E" w14:textId="5E48BB8D" w:rsidR="00BF1BBA" w:rsidRPr="00C337AB" w:rsidRDefault="004D476D">
      <w:r w:rsidRPr="004D476D">
        <w:t xml:space="preserve">You can re-run the </w:t>
      </w:r>
      <w:proofErr w:type="spellStart"/>
      <w:r w:rsidRPr="004D476D">
        <w:t>SuperMux</w:t>
      </w:r>
      <w:proofErr w:type="spellEnd"/>
      <w:r w:rsidRPr="004D476D">
        <w:t xml:space="preserve"> Configuration tool by double clicking on the &lt;app&gt;_</w:t>
      </w:r>
      <w:proofErr w:type="spellStart"/>
      <w:r w:rsidRPr="004D476D">
        <w:t>pin_config.wsm</w:t>
      </w:r>
      <w:proofErr w:type="spellEnd"/>
      <w:r w:rsidRPr="004D476D">
        <w:t xml:space="preserve"> file </w:t>
      </w:r>
      <w:r w:rsidR="001505A2">
        <w:t xml:space="preserve">inside the folder for your project </w:t>
      </w:r>
      <w:r w:rsidRPr="004D476D">
        <w:t>from the Project Explorer</w:t>
      </w:r>
      <w:r w:rsidR="001505A2">
        <w:t xml:space="preserve"> </w:t>
      </w:r>
      <w:proofErr w:type="spellStart"/>
      <w:r w:rsidR="001505A2">
        <w:t>windwo</w:t>
      </w:r>
      <w:proofErr w:type="spellEnd"/>
      <w:r w:rsidRPr="004D476D">
        <w:t>. Note, you must first make sure the file is not open in an editor window. When you re-run the tool, it will create backup files (.</w:t>
      </w:r>
      <w:proofErr w:type="spellStart"/>
      <w:r w:rsidRPr="004D476D">
        <w:t>bak</w:t>
      </w:r>
      <w:proofErr w:type="spellEnd"/>
      <w:r w:rsidRPr="004D476D">
        <w:t>) of any file that it modifies</w:t>
      </w:r>
      <w:r w:rsidR="00262FBA">
        <w:t xml:space="preserve"> in your project folder</w:t>
      </w:r>
      <w:r w:rsidRPr="004D476D">
        <w:t xml:space="preserve">. </w:t>
      </w:r>
      <w:r w:rsidR="00BF1BBA">
        <w:br w:type="page"/>
      </w:r>
    </w:p>
    <w:p w14:paraId="2C957A48" w14:textId="5BF30D65" w:rsidR="00311917" w:rsidRDefault="00311917" w:rsidP="007017F6">
      <w:pPr>
        <w:pStyle w:val="Heading1"/>
      </w:pPr>
      <w:bookmarkStart w:id="10" w:name="_Toc514683451"/>
      <w:r>
        <w:lastRenderedPageBreak/>
        <w:t>Peripherals</w:t>
      </w:r>
      <w:bookmarkEnd w:id="10"/>
    </w:p>
    <w:p w14:paraId="7D80E715" w14:textId="1C01FA31" w:rsidR="00311917" w:rsidRDefault="00311917" w:rsidP="0065084D">
      <w:pPr>
        <w:pStyle w:val="Heading2"/>
      </w:pPr>
      <w:bookmarkStart w:id="11" w:name="_Toc514683452"/>
      <w:r>
        <w:t>GPIO</w:t>
      </w:r>
      <w:bookmarkEnd w:id="11"/>
    </w:p>
    <w:p w14:paraId="552E030B" w14:textId="3DA0F298" w:rsidR="00311917" w:rsidRDefault="00311917" w:rsidP="00311917">
      <w:r>
        <w:t xml:space="preserve">As explained previously, GPIOs must be </w:t>
      </w:r>
      <w:r w:rsidR="00643B3B">
        <w:t>co</w:t>
      </w:r>
      <w:r w:rsidR="00B0048A">
        <w:t>nfigured</w:t>
      </w:r>
      <w:r>
        <w:t xml:space="preserve"> </w:t>
      </w:r>
      <w:r w:rsidR="00643B3B">
        <w:t>using</w:t>
      </w:r>
      <w:r w:rsidR="009026E8">
        <w:t xml:space="preserve"> the function</w:t>
      </w:r>
      <w:r w:rsidR="00643B3B">
        <w:t xml:space="preserve"> </w:t>
      </w:r>
      <w:proofErr w:type="spellStart"/>
      <w:r w:rsidR="00643B3B" w:rsidRPr="00643B3B">
        <w:rPr>
          <w:i/>
        </w:rPr>
        <w:t>wiced_hal_gpio_configure_</w:t>
      </w:r>
      <w:proofErr w:type="gramStart"/>
      <w:r w:rsidR="00643B3B" w:rsidRPr="00643B3B">
        <w:rPr>
          <w:i/>
        </w:rPr>
        <w:t>pin</w:t>
      </w:r>
      <w:proofErr w:type="spellEnd"/>
      <w:r w:rsidR="00643B3B" w:rsidRPr="00643B3B">
        <w:rPr>
          <w:i/>
        </w:rPr>
        <w:t>(</w:t>
      </w:r>
      <w:proofErr w:type="gramEnd"/>
      <w:r w:rsidR="00643B3B" w:rsidRPr="00643B3B">
        <w:rPr>
          <w:i/>
        </w:rPr>
        <w:t>)</w:t>
      </w:r>
      <w:r>
        <w:t xml:space="preserve">. The IOs on the kit that are connected to specific peripherals such as LEDs and buttons are </w:t>
      </w:r>
      <w:r w:rsidR="009026E8">
        <w:t>usually</w:t>
      </w:r>
      <w:r>
        <w:t xml:space="preserve"> </w:t>
      </w:r>
      <w:r w:rsidR="00643B3B">
        <w:t>configured</w:t>
      </w:r>
      <w:r>
        <w:t xml:space="preserve"> for you as part of</w:t>
      </w:r>
      <w:r w:rsidR="00222595">
        <w:t xml:space="preserve"> the platform </w:t>
      </w:r>
      <w:proofErr w:type="gramStart"/>
      <w:r w:rsidR="00222595">
        <w:t>files</w:t>
      </w:r>
      <w:proofErr w:type="gramEnd"/>
      <w:r w:rsidR="00222595">
        <w:t xml:space="preserve"> so you don</w:t>
      </w:r>
      <w:r w:rsidR="004B70E3">
        <w:t>'</w:t>
      </w:r>
      <w:r w:rsidR="00222595">
        <w:t xml:space="preserve">t need to </w:t>
      </w:r>
      <w:r w:rsidR="00643B3B">
        <w:t>configure</w:t>
      </w:r>
      <w:r w:rsidR="00222595">
        <w:t xml:space="preserve"> t</w:t>
      </w:r>
      <w:r w:rsidR="00B361C9">
        <w:t>hem explicitly in your projects unless you want to change a setting (for example to enable an interrupt on a button pin).</w:t>
      </w:r>
    </w:p>
    <w:p w14:paraId="6137A4EC" w14:textId="7A86625B" w:rsidR="00311917" w:rsidRDefault="00311917" w:rsidP="00311917">
      <w:r>
        <w:t xml:space="preserve">Once </w:t>
      </w:r>
      <w:r w:rsidR="00643B3B">
        <w:t>configured</w:t>
      </w:r>
      <w:r>
        <w:t xml:space="preserve">, input pins can be read using </w:t>
      </w:r>
      <w:proofErr w:type="spellStart"/>
      <w:r w:rsidRPr="003A57AA">
        <w:rPr>
          <w:i/>
        </w:rPr>
        <w:t>wiced_</w:t>
      </w:r>
      <w:r w:rsidR="00643B3B">
        <w:rPr>
          <w:i/>
        </w:rPr>
        <w:t>hal_</w:t>
      </w:r>
      <w:r w:rsidRPr="003A57AA">
        <w:rPr>
          <w:i/>
        </w:rPr>
        <w:t>gpio_</w:t>
      </w:r>
      <w:r w:rsidR="00643B3B">
        <w:rPr>
          <w:i/>
        </w:rPr>
        <w:t>get_pin_input_status</w:t>
      </w:r>
      <w:proofErr w:type="spellEnd"/>
      <w:r w:rsidR="00643B3B">
        <w:rPr>
          <w:i/>
        </w:rPr>
        <w:t xml:space="preserve"> </w:t>
      </w:r>
      <w:r>
        <w:rPr>
          <w:i/>
        </w:rPr>
        <w:t>()</w:t>
      </w:r>
      <w:r>
        <w:t xml:space="preserve"> and outputs can be driven using </w:t>
      </w:r>
      <w:proofErr w:type="spellStart"/>
      <w:r w:rsidRPr="003A57AA">
        <w:rPr>
          <w:i/>
        </w:rPr>
        <w:t>wiced_</w:t>
      </w:r>
      <w:r w:rsidR="00643B3B">
        <w:rPr>
          <w:i/>
        </w:rPr>
        <w:t>hal_</w:t>
      </w:r>
      <w:r w:rsidRPr="003A57AA">
        <w:rPr>
          <w:i/>
        </w:rPr>
        <w:t>gpio_</w:t>
      </w:r>
      <w:r w:rsidR="00643B3B">
        <w:rPr>
          <w:i/>
        </w:rPr>
        <w:t>set_pin_</w:t>
      </w:r>
      <w:proofErr w:type="gramStart"/>
      <w:r>
        <w:rPr>
          <w:i/>
        </w:rPr>
        <w:t>output</w:t>
      </w:r>
      <w:proofErr w:type="spellEnd"/>
      <w:r w:rsidR="005A424D">
        <w:rPr>
          <w:i/>
        </w:rPr>
        <w:t>(</w:t>
      </w:r>
      <w:proofErr w:type="gramEnd"/>
      <w:r w:rsidR="005A424D">
        <w:rPr>
          <w:i/>
        </w:rPr>
        <w:t>)</w:t>
      </w:r>
      <w:r>
        <w:t xml:space="preserve">. </w:t>
      </w:r>
      <w:r w:rsidR="00C7790C">
        <w:t xml:space="preserve">You can also get the state that an output pin is set to (not necessarily the actual value on the pin) using </w:t>
      </w:r>
      <w:proofErr w:type="spellStart"/>
      <w:r w:rsidR="00C7790C" w:rsidRPr="003A57AA">
        <w:rPr>
          <w:i/>
        </w:rPr>
        <w:t>wiced_</w:t>
      </w:r>
      <w:r w:rsidR="00C7790C">
        <w:rPr>
          <w:i/>
        </w:rPr>
        <w:t>hal_</w:t>
      </w:r>
      <w:r w:rsidR="00C7790C" w:rsidRPr="003A57AA">
        <w:rPr>
          <w:i/>
        </w:rPr>
        <w:t>gpio_</w:t>
      </w:r>
      <w:r w:rsidR="00C7790C">
        <w:rPr>
          <w:i/>
        </w:rPr>
        <w:t>get_pin_</w:t>
      </w:r>
      <w:proofErr w:type="gramStart"/>
      <w:r w:rsidR="00C7790C">
        <w:rPr>
          <w:i/>
        </w:rPr>
        <w:t>output</w:t>
      </w:r>
      <w:proofErr w:type="spellEnd"/>
      <w:r w:rsidR="00C7790C">
        <w:rPr>
          <w:i/>
        </w:rPr>
        <w:t>(</w:t>
      </w:r>
      <w:proofErr w:type="gramEnd"/>
      <w:r w:rsidR="00C7790C">
        <w:rPr>
          <w:i/>
        </w:rPr>
        <w:t xml:space="preserve">). </w:t>
      </w:r>
      <w:r>
        <w:t>The parameter for these functions is the WICED pin name such as WICED_</w:t>
      </w:r>
      <w:r w:rsidR="00643B3B">
        <w:t>P0</w:t>
      </w:r>
      <w:r>
        <w:t xml:space="preserve">1 or a peripheral name for your platform such as </w:t>
      </w:r>
      <w:r w:rsidR="00C7790C" w:rsidRPr="00C7790C">
        <w:t>WICED_GPIO_PIN_LED_1</w:t>
      </w:r>
      <w:r>
        <w:t>.</w:t>
      </w:r>
    </w:p>
    <w:p w14:paraId="2EBEC91A" w14:textId="37542B5F" w:rsidR="00311917" w:rsidRDefault="00311917" w:rsidP="00311917">
      <w:r>
        <w:t xml:space="preserve">GPIO interrupts are </w:t>
      </w:r>
      <w:r w:rsidR="00643B3B">
        <w:t>enabled or disabled</w:t>
      </w:r>
      <w:r>
        <w:t xml:space="preserve"> </w:t>
      </w:r>
      <w:r w:rsidR="00643B3B">
        <w:t xml:space="preserve">during pin configuration. For pins with interrupts enabled, the interrupt </w:t>
      </w:r>
      <w:r w:rsidR="0012284E">
        <w:t xml:space="preserve">callback function (i.e. interrupt </w:t>
      </w:r>
      <w:r w:rsidR="00643B3B">
        <w:t xml:space="preserve">service routine </w:t>
      </w:r>
      <w:r w:rsidR="0012284E">
        <w:t xml:space="preserve">or interrupt handler) </w:t>
      </w:r>
      <w:r w:rsidR="00643B3B">
        <w:t xml:space="preserve">is registered using </w:t>
      </w:r>
      <w:proofErr w:type="spellStart"/>
      <w:r w:rsidR="00643B3B" w:rsidRPr="00643B3B">
        <w:rPr>
          <w:i/>
        </w:rPr>
        <w:t>wiced_hal_gpio_register_pin_for_</w:t>
      </w:r>
      <w:proofErr w:type="gramStart"/>
      <w:r w:rsidR="00643B3B" w:rsidRPr="00643B3B">
        <w:rPr>
          <w:i/>
        </w:rPr>
        <w:t>interrupt</w:t>
      </w:r>
      <w:proofErr w:type="spellEnd"/>
      <w:r w:rsidR="003A0CC5">
        <w:rPr>
          <w:i/>
        </w:rPr>
        <w:t>(</w:t>
      </w:r>
      <w:proofErr w:type="gramEnd"/>
      <w:r w:rsidR="003A0CC5">
        <w:rPr>
          <w:i/>
        </w:rPr>
        <w:t>)</w:t>
      </w:r>
      <w:r w:rsidR="00643B3B" w:rsidRPr="00643B3B">
        <w:t>.</w:t>
      </w:r>
      <w:r w:rsidR="00D73216">
        <w:t xml:space="preserve"> For most platforms, there is a helper function called </w:t>
      </w:r>
      <w:proofErr w:type="spellStart"/>
      <w:r w:rsidR="00D73216" w:rsidRPr="00D73216">
        <w:rPr>
          <w:i/>
        </w:rPr>
        <w:t>wiced_platform_register_button_</w:t>
      </w:r>
      <w:proofErr w:type="gramStart"/>
      <w:r w:rsidR="00D73216" w:rsidRPr="00D73216">
        <w:rPr>
          <w:i/>
        </w:rPr>
        <w:t>callback</w:t>
      </w:r>
      <w:proofErr w:type="spellEnd"/>
      <w:r w:rsidR="00D73216" w:rsidRPr="00D73216">
        <w:rPr>
          <w:i/>
        </w:rPr>
        <w:t>(</w:t>
      </w:r>
      <w:proofErr w:type="gramEnd"/>
      <w:r w:rsidR="00D73216" w:rsidRPr="00D73216">
        <w:rPr>
          <w:i/>
        </w:rPr>
        <w:t>)</w:t>
      </w:r>
      <w:r w:rsidR="00D73216">
        <w:t xml:space="preserve"> which can be used to configure the </w:t>
      </w:r>
      <w:r w:rsidR="003A0CC5">
        <w:t xml:space="preserve">button </w:t>
      </w:r>
      <w:r w:rsidR="00D73216">
        <w:t>pin as an interrupt and register the callback function instead of calling them separately.</w:t>
      </w:r>
      <w:r w:rsidR="00E576B4">
        <w:t xml:space="preserve"> </w:t>
      </w:r>
      <w:r w:rsidR="00440ADA">
        <w:t xml:space="preserve">For the helper function you need to use the button </w:t>
      </w:r>
      <w:r w:rsidR="00440ADA" w:rsidRPr="00440ADA">
        <w:rPr>
          <w:u w:val="single"/>
        </w:rPr>
        <w:t>number</w:t>
      </w:r>
      <w:r w:rsidR="00440ADA">
        <w:t xml:space="preserve"> rather than the button </w:t>
      </w:r>
      <w:r w:rsidR="00440ADA" w:rsidRPr="00440ADA">
        <w:rPr>
          <w:u w:val="single"/>
        </w:rPr>
        <w:t>pin name</w:t>
      </w:r>
      <w:r w:rsidR="00440ADA">
        <w:t>. As an example, t</w:t>
      </w:r>
      <w:r w:rsidR="00E576B4">
        <w:t>he two ways o</w:t>
      </w:r>
      <w:r w:rsidR="00440ADA">
        <w:t>f configuring an interrupt for</w:t>
      </w:r>
      <w:r w:rsidR="00E576B4">
        <w:t xml:space="preserve"> button </w:t>
      </w:r>
      <w:r w:rsidR="00440ADA">
        <w:t xml:space="preserve">1 are shown below. Note how the separate functions use </w:t>
      </w:r>
      <w:r w:rsidR="00440ADA" w:rsidRPr="00440ADA">
        <w:rPr>
          <w:i/>
        </w:rPr>
        <w:t>WICED_GPIO_PIN_BUTTON_1</w:t>
      </w:r>
      <w:r w:rsidR="00440ADA">
        <w:t xml:space="preserve"> while the helper function uses </w:t>
      </w:r>
      <w:r w:rsidR="00440ADA" w:rsidRPr="00440ADA">
        <w:rPr>
          <w:i/>
        </w:rPr>
        <w:t>WICED_PLATFORM_BUTTON_1</w:t>
      </w:r>
      <w:r w:rsidR="00440ADA">
        <w:t>.</w:t>
      </w:r>
    </w:p>
    <w:p w14:paraId="7455D440" w14:textId="386F23DC" w:rsidR="00B17EC3" w:rsidRDefault="00B17EC3" w:rsidP="00311917">
      <w:r>
        <w:t>Method 1:</w:t>
      </w:r>
    </w:p>
    <w:p w14:paraId="7435BA68" w14:textId="53B4123B" w:rsidR="00B17EC3" w:rsidRDefault="00B17EC3" w:rsidP="00B17EC3">
      <w:pPr>
        <w:autoSpaceDE w:val="0"/>
        <w:autoSpaceDN w:val="0"/>
        <w:adjustRightInd w:val="0"/>
        <w:spacing w:after="0" w:line="240" w:lineRule="auto"/>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wiced_hal_gpio_register_pin_for_</w:t>
      </w:r>
      <w:proofErr w:type="gramStart"/>
      <w:r w:rsidRPr="00B17EC3">
        <w:rPr>
          <w:rFonts w:ascii="Consolas" w:hAnsi="Consolas" w:cs="Consolas"/>
          <w:color w:val="000000"/>
          <w:sz w:val="18"/>
          <w:szCs w:val="20"/>
        </w:rPr>
        <w:t>interrupt</w:t>
      </w:r>
      <w:proofErr w:type="spellEnd"/>
      <w:r w:rsidRPr="00B17EC3">
        <w:rPr>
          <w:rFonts w:ascii="Consolas" w:hAnsi="Consolas" w:cs="Consolas"/>
          <w:color w:val="000000"/>
          <w:sz w:val="18"/>
          <w:szCs w:val="20"/>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_GPIO_PIN_BUTTON_1</w:t>
      </w:r>
      <w:r w:rsidRPr="00B17EC3">
        <w:rPr>
          <w:rFonts w:ascii="Consolas" w:hAnsi="Consolas" w:cs="Consolas"/>
          <w:color w:val="000000"/>
          <w:sz w:val="18"/>
          <w:szCs w:val="20"/>
        </w:rPr>
        <w:t xml:space="preserve">, </w:t>
      </w:r>
    </w:p>
    <w:p w14:paraId="62EB02B6" w14:textId="1BDDFD6B" w:rsidR="00B17EC3" w:rsidRPr="00B17EC3" w:rsidRDefault="002D2ECD" w:rsidP="00B17EC3">
      <w:pPr>
        <w:autoSpaceDE w:val="0"/>
        <w:autoSpaceDN w:val="0"/>
        <w:adjustRightInd w:val="0"/>
        <w:spacing w:after="0" w:line="240" w:lineRule="auto"/>
        <w:ind w:left="1440"/>
        <w:rPr>
          <w:rFonts w:ascii="Consolas" w:hAnsi="Consolas" w:cs="Consolas"/>
          <w:sz w:val="18"/>
          <w:szCs w:val="20"/>
        </w:rPr>
      </w:pPr>
      <w:proofErr w:type="spellStart"/>
      <w:r>
        <w:rPr>
          <w:rFonts w:ascii="Consolas" w:hAnsi="Consolas" w:cs="Consolas"/>
          <w:color w:val="000000"/>
          <w:sz w:val="18"/>
          <w:szCs w:val="20"/>
        </w:rPr>
        <w:t>gpio_inter</w:t>
      </w:r>
      <w:r w:rsidR="00B17EC3">
        <w:rPr>
          <w:rFonts w:ascii="Consolas" w:hAnsi="Consolas" w:cs="Consolas"/>
          <w:color w:val="000000"/>
          <w:sz w:val="18"/>
          <w:szCs w:val="20"/>
        </w:rPr>
        <w:t>rupt_</w:t>
      </w:r>
      <w:r w:rsidR="0012284E">
        <w:rPr>
          <w:rFonts w:ascii="Consolas" w:hAnsi="Consolas" w:cs="Consolas"/>
          <w:color w:val="000000"/>
          <w:sz w:val="18"/>
          <w:szCs w:val="20"/>
        </w:rPr>
        <w:t>callback</w:t>
      </w:r>
      <w:proofErr w:type="spellEnd"/>
      <w:r w:rsidR="00B17EC3">
        <w:rPr>
          <w:rFonts w:ascii="Consolas" w:hAnsi="Consolas" w:cs="Consolas"/>
          <w:color w:val="000000"/>
          <w:sz w:val="18"/>
          <w:szCs w:val="20"/>
        </w:rPr>
        <w:t xml:space="preserve">, </w:t>
      </w:r>
      <w:r w:rsidR="00803CF1" w:rsidRPr="00B17EC3">
        <w:rPr>
          <w:rFonts w:ascii="Consolas" w:hAnsi="Consolas" w:cs="Consolas"/>
          <w:b/>
          <w:bCs/>
          <w:color w:val="7F0055"/>
          <w:sz w:val="18"/>
          <w:szCs w:val="18"/>
        </w:rPr>
        <w:t>NULL</w:t>
      </w:r>
      <w:r w:rsidR="00B17EC3" w:rsidRPr="00B17EC3">
        <w:rPr>
          <w:rFonts w:ascii="Consolas" w:hAnsi="Consolas" w:cs="Consolas"/>
          <w:color w:val="000000"/>
          <w:sz w:val="18"/>
          <w:szCs w:val="20"/>
        </w:rPr>
        <w:t>);</w:t>
      </w:r>
    </w:p>
    <w:p w14:paraId="636ED8FD" w14:textId="77777777" w:rsidR="00B17EC3" w:rsidRDefault="00B17EC3" w:rsidP="00B17EC3">
      <w:pPr>
        <w:spacing w:after="0"/>
        <w:ind w:left="720"/>
        <w:rPr>
          <w:rFonts w:ascii="Consolas" w:hAnsi="Consolas" w:cs="Consolas"/>
          <w:color w:val="000000"/>
          <w:sz w:val="18"/>
          <w:szCs w:val="20"/>
        </w:rPr>
      </w:pPr>
      <w:proofErr w:type="spellStart"/>
      <w:r w:rsidRPr="00B17EC3">
        <w:rPr>
          <w:rFonts w:ascii="Consolas" w:hAnsi="Consolas" w:cs="Consolas"/>
          <w:color w:val="000000"/>
          <w:sz w:val="18"/>
          <w:szCs w:val="20"/>
        </w:rPr>
        <w:t>wiced_hal_gpio_configure_</w:t>
      </w:r>
      <w:proofErr w:type="gramStart"/>
      <w:r w:rsidRPr="00B17EC3">
        <w:rPr>
          <w:rFonts w:ascii="Consolas" w:hAnsi="Consolas" w:cs="Consolas"/>
          <w:color w:val="000000"/>
          <w:sz w:val="18"/>
          <w:szCs w:val="20"/>
        </w:rPr>
        <w:t>pin</w:t>
      </w:r>
      <w:proofErr w:type="spellEnd"/>
      <w:r w:rsidRPr="00B17EC3">
        <w:rPr>
          <w:rFonts w:ascii="Consolas" w:hAnsi="Consolas" w:cs="Consolas"/>
          <w:color w:val="000000"/>
          <w:sz w:val="18"/>
          <w:szCs w:val="20"/>
        </w:rPr>
        <w:t>( WICED</w:t>
      </w:r>
      <w:proofErr w:type="gramEnd"/>
      <w:r w:rsidRPr="00B17EC3">
        <w:rPr>
          <w:rFonts w:ascii="Consolas" w:hAnsi="Consolas" w:cs="Consolas"/>
          <w:color w:val="000000"/>
          <w:sz w:val="18"/>
          <w:szCs w:val="20"/>
        </w:rPr>
        <w:t xml:space="preserve">_GPIO_PIN_BUTTON_1, </w:t>
      </w:r>
    </w:p>
    <w:p w14:paraId="21B7FB9E" w14:textId="77777777" w:rsidR="00C7069C" w:rsidRDefault="00B17EC3" w:rsidP="00C7069C">
      <w:pPr>
        <w:spacing w:after="0"/>
        <w:ind w:left="1440"/>
        <w:rPr>
          <w:rFonts w:ascii="Consolas" w:hAnsi="Consolas" w:cs="Consolas"/>
          <w:color w:val="000000"/>
          <w:sz w:val="18"/>
          <w:szCs w:val="20"/>
        </w:rPr>
      </w:pPr>
      <w:proofErr w:type="gramStart"/>
      <w:r w:rsidRPr="00B17EC3">
        <w:rPr>
          <w:rFonts w:ascii="Consolas" w:hAnsi="Consolas" w:cs="Consolas"/>
          <w:color w:val="000000"/>
          <w:sz w:val="18"/>
          <w:szCs w:val="20"/>
        </w:rPr>
        <w:t xml:space="preserve">( </w:t>
      </w:r>
      <w:r w:rsidRPr="00B17EC3">
        <w:rPr>
          <w:rFonts w:ascii="Consolas" w:hAnsi="Consolas" w:cs="Consolas"/>
          <w:i/>
          <w:iCs/>
          <w:color w:val="0000C0"/>
          <w:sz w:val="18"/>
          <w:szCs w:val="20"/>
        </w:rPr>
        <w:t>GPIO</w:t>
      </w:r>
      <w:proofErr w:type="gramEnd"/>
      <w:r w:rsidRPr="00B17EC3">
        <w:rPr>
          <w:rFonts w:ascii="Consolas" w:hAnsi="Consolas" w:cs="Consolas"/>
          <w:i/>
          <w:iCs/>
          <w:color w:val="0000C0"/>
          <w:sz w:val="18"/>
          <w:szCs w:val="20"/>
        </w:rPr>
        <w:t>_INPUT_ENABLE</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GPIO_PULL_UP</w:t>
      </w:r>
      <w:r w:rsidRPr="00B17EC3">
        <w:rPr>
          <w:rFonts w:ascii="Consolas" w:hAnsi="Consolas" w:cs="Consolas"/>
          <w:color w:val="000000"/>
          <w:sz w:val="18"/>
          <w:szCs w:val="20"/>
        </w:rPr>
        <w:t xml:space="preserve"> | </w:t>
      </w:r>
      <w:r w:rsidRPr="00B17EC3">
        <w:rPr>
          <w:rFonts w:ascii="Consolas" w:hAnsi="Consolas" w:cs="Consolas"/>
          <w:i/>
          <w:iCs/>
          <w:color w:val="0000C0"/>
          <w:sz w:val="18"/>
          <w:szCs w:val="20"/>
        </w:rPr>
        <w:t>GPIO_EN_INT_FALLING_EDGE</w:t>
      </w:r>
      <w:r w:rsidRPr="00B17EC3">
        <w:rPr>
          <w:rFonts w:ascii="Consolas" w:hAnsi="Consolas" w:cs="Consolas"/>
          <w:color w:val="000000"/>
          <w:sz w:val="18"/>
          <w:szCs w:val="20"/>
        </w:rPr>
        <w:t xml:space="preserve">), </w:t>
      </w:r>
    </w:p>
    <w:p w14:paraId="15099E93" w14:textId="1AFAC72E" w:rsidR="00E576B4" w:rsidRDefault="00C7069C" w:rsidP="00B17EC3">
      <w:pPr>
        <w:ind w:left="1440"/>
      </w:pPr>
      <w:r w:rsidRPr="00C7069C">
        <w:rPr>
          <w:rFonts w:ascii="Consolas" w:hAnsi="Consolas" w:cs="Consolas"/>
          <w:i/>
          <w:iCs/>
          <w:color w:val="0000C0"/>
          <w:sz w:val="18"/>
          <w:szCs w:val="20"/>
        </w:rPr>
        <w:t>GPIO_PIN_OUTPUT_</w:t>
      </w:r>
      <w:proofErr w:type="gramStart"/>
      <w:r w:rsidRPr="00C7069C">
        <w:rPr>
          <w:rFonts w:ascii="Consolas" w:hAnsi="Consolas" w:cs="Consolas"/>
          <w:i/>
          <w:iCs/>
          <w:color w:val="0000C0"/>
          <w:sz w:val="18"/>
          <w:szCs w:val="20"/>
        </w:rPr>
        <w:t>HIGH</w:t>
      </w:r>
      <w:r w:rsidR="00B17EC3" w:rsidRPr="00B17EC3">
        <w:rPr>
          <w:rFonts w:ascii="Consolas" w:hAnsi="Consolas" w:cs="Consolas"/>
          <w:color w:val="000000"/>
          <w:sz w:val="18"/>
          <w:szCs w:val="20"/>
        </w:rPr>
        <w:t xml:space="preserve"> )</w:t>
      </w:r>
      <w:proofErr w:type="gramEnd"/>
      <w:r w:rsidR="00B17EC3" w:rsidRPr="00B17EC3">
        <w:rPr>
          <w:rFonts w:ascii="Consolas" w:hAnsi="Consolas" w:cs="Consolas"/>
          <w:color w:val="000000"/>
          <w:sz w:val="18"/>
          <w:szCs w:val="20"/>
        </w:rPr>
        <w:t>;</w:t>
      </w:r>
    </w:p>
    <w:p w14:paraId="1A1D7D39" w14:textId="59ED9395" w:rsidR="00B17EC3" w:rsidRDefault="00B17EC3" w:rsidP="00311917">
      <w:r w:rsidRPr="00B17EC3">
        <w:t>Method 2:</w:t>
      </w:r>
    </w:p>
    <w:p w14:paraId="164D5EAF" w14:textId="440FDE05" w:rsidR="00B17EC3" w:rsidRPr="00B17EC3" w:rsidRDefault="00B17EC3" w:rsidP="00B17EC3">
      <w:pPr>
        <w:autoSpaceDE w:val="0"/>
        <w:autoSpaceDN w:val="0"/>
        <w:adjustRightInd w:val="0"/>
        <w:spacing w:after="0" w:line="240" w:lineRule="auto"/>
        <w:ind w:left="720"/>
        <w:rPr>
          <w:rFonts w:ascii="Consolas" w:hAnsi="Consolas" w:cs="Consolas"/>
          <w:color w:val="000000"/>
          <w:sz w:val="18"/>
          <w:szCs w:val="18"/>
        </w:rPr>
      </w:pPr>
      <w:proofErr w:type="spellStart"/>
      <w:r w:rsidRPr="00B17EC3">
        <w:rPr>
          <w:rFonts w:ascii="Consolas" w:hAnsi="Consolas" w:cs="Consolas"/>
          <w:bCs/>
          <w:color w:val="000000"/>
          <w:sz w:val="18"/>
          <w:szCs w:val="20"/>
        </w:rPr>
        <w:t>wiced_</w:t>
      </w:r>
      <w:r w:rsidRPr="00B17EC3">
        <w:rPr>
          <w:rFonts w:ascii="Consolas" w:hAnsi="Consolas" w:cs="Consolas"/>
          <w:bCs/>
          <w:color w:val="000000"/>
          <w:sz w:val="18"/>
          <w:szCs w:val="18"/>
        </w:rPr>
        <w:t>platform_register_button_</w:t>
      </w:r>
      <w:proofErr w:type="gramStart"/>
      <w:r w:rsidRPr="00B17EC3">
        <w:rPr>
          <w:rFonts w:ascii="Consolas" w:hAnsi="Consolas" w:cs="Consolas"/>
          <w:bCs/>
          <w:color w:val="000000"/>
          <w:sz w:val="18"/>
          <w:szCs w:val="18"/>
        </w:rPr>
        <w:t>callback</w:t>
      </w:r>
      <w:proofErr w:type="spellEnd"/>
      <w:r w:rsidRPr="00B17EC3">
        <w:rPr>
          <w:rFonts w:ascii="Consolas" w:hAnsi="Consolas" w:cs="Consolas"/>
          <w:color w:val="000000"/>
          <w:sz w:val="18"/>
          <w:szCs w:val="18"/>
        </w:rPr>
        <w:t>(</w:t>
      </w:r>
      <w:r w:rsidR="00803CF1">
        <w:rPr>
          <w:rFonts w:ascii="Consolas" w:hAnsi="Consolas" w:cs="Consolas"/>
          <w:color w:val="000000"/>
          <w:sz w:val="18"/>
          <w:szCs w:val="18"/>
        </w:rPr>
        <w:t xml:space="preserve"> </w:t>
      </w:r>
      <w:r w:rsidR="00211F97" w:rsidRPr="00B17EC3">
        <w:rPr>
          <w:rFonts w:ascii="Consolas" w:hAnsi="Consolas" w:cs="Consolas"/>
          <w:color w:val="000000"/>
          <w:sz w:val="18"/>
          <w:szCs w:val="20"/>
        </w:rPr>
        <w:t>WICED</w:t>
      </w:r>
      <w:proofErr w:type="gramEnd"/>
      <w:r w:rsidR="00211F97" w:rsidRPr="00B17EC3">
        <w:rPr>
          <w:rFonts w:ascii="Consolas" w:hAnsi="Consolas" w:cs="Consolas"/>
          <w:color w:val="000000"/>
          <w:sz w:val="18"/>
          <w:szCs w:val="20"/>
        </w:rPr>
        <w:t>_</w:t>
      </w:r>
      <w:r w:rsidR="00211F97">
        <w:rPr>
          <w:rFonts w:ascii="Consolas" w:hAnsi="Consolas" w:cs="Consolas"/>
          <w:color w:val="000000"/>
          <w:sz w:val="18"/>
          <w:szCs w:val="20"/>
        </w:rPr>
        <w:t>PLATFORM</w:t>
      </w:r>
      <w:r w:rsidR="00211F97" w:rsidRPr="00B17EC3">
        <w:rPr>
          <w:rFonts w:ascii="Consolas" w:hAnsi="Consolas" w:cs="Consolas"/>
          <w:color w:val="000000"/>
          <w:sz w:val="18"/>
          <w:szCs w:val="20"/>
        </w:rPr>
        <w:t>_BUTTON_1</w:t>
      </w:r>
      <w:r w:rsidRPr="00B17EC3">
        <w:rPr>
          <w:rFonts w:ascii="Consolas" w:hAnsi="Consolas" w:cs="Consolas"/>
          <w:color w:val="000000"/>
          <w:sz w:val="18"/>
          <w:szCs w:val="18"/>
        </w:rPr>
        <w:t xml:space="preserve">, </w:t>
      </w:r>
    </w:p>
    <w:p w14:paraId="0A4396EB" w14:textId="446220E9" w:rsidR="00B17EC3" w:rsidRDefault="002D2ECD" w:rsidP="003A0CC5">
      <w:pPr>
        <w:autoSpaceDE w:val="0"/>
        <w:autoSpaceDN w:val="0"/>
        <w:adjustRightInd w:val="0"/>
        <w:spacing w:line="240" w:lineRule="auto"/>
        <w:ind w:left="1440"/>
        <w:rPr>
          <w:rFonts w:ascii="Consolas" w:hAnsi="Consolas" w:cs="Consolas"/>
          <w:color w:val="000000"/>
          <w:sz w:val="18"/>
          <w:szCs w:val="18"/>
        </w:rPr>
      </w:pPr>
      <w:proofErr w:type="spellStart"/>
      <w:r>
        <w:rPr>
          <w:rFonts w:ascii="Consolas" w:hAnsi="Consolas" w:cs="Consolas"/>
          <w:color w:val="000000"/>
          <w:sz w:val="18"/>
          <w:szCs w:val="18"/>
        </w:rPr>
        <w:t>gpio_inter</w:t>
      </w:r>
      <w:r w:rsidR="00B17EC3" w:rsidRPr="00B17EC3">
        <w:rPr>
          <w:rFonts w:ascii="Consolas" w:hAnsi="Consolas" w:cs="Consolas"/>
          <w:color w:val="000000"/>
          <w:sz w:val="18"/>
          <w:szCs w:val="18"/>
        </w:rPr>
        <w:t>rupt_</w:t>
      </w:r>
      <w:r w:rsidR="0012284E">
        <w:rPr>
          <w:rFonts w:ascii="Consolas" w:hAnsi="Consolas" w:cs="Consolas"/>
          <w:color w:val="000000"/>
          <w:sz w:val="18"/>
          <w:szCs w:val="18"/>
        </w:rPr>
        <w:t>callback</w:t>
      </w:r>
      <w:proofErr w:type="spellEnd"/>
      <w:r w:rsidR="00B17EC3" w:rsidRPr="00B17EC3">
        <w:rPr>
          <w:rFonts w:ascii="Consolas" w:hAnsi="Consolas" w:cs="Consolas"/>
          <w:color w:val="000000"/>
          <w:sz w:val="18"/>
          <w:szCs w:val="18"/>
        </w:rPr>
        <w:t xml:space="preserve">, </w:t>
      </w:r>
      <w:r w:rsidR="00B17EC3" w:rsidRPr="00B17EC3">
        <w:rPr>
          <w:rFonts w:ascii="Consolas" w:hAnsi="Consolas" w:cs="Consolas"/>
          <w:b/>
          <w:bCs/>
          <w:color w:val="7F0055"/>
          <w:sz w:val="18"/>
          <w:szCs w:val="18"/>
        </w:rPr>
        <w:t>NULL</w:t>
      </w:r>
      <w:r w:rsidR="00B17EC3" w:rsidRPr="00B17EC3">
        <w:rPr>
          <w:rFonts w:ascii="Consolas" w:hAnsi="Consolas" w:cs="Consolas"/>
          <w:color w:val="000000"/>
          <w:sz w:val="18"/>
          <w:szCs w:val="18"/>
        </w:rPr>
        <w:t>,</w:t>
      </w:r>
      <w:r w:rsidR="00B17EC3" w:rsidRPr="00B17EC3">
        <w:rPr>
          <w:rFonts w:ascii="Consolas" w:hAnsi="Consolas" w:cs="Consolas"/>
          <w:sz w:val="18"/>
          <w:szCs w:val="18"/>
        </w:rPr>
        <w:t xml:space="preserve"> </w:t>
      </w:r>
      <w:r w:rsidR="00B17EC3" w:rsidRPr="00B17EC3">
        <w:rPr>
          <w:rFonts w:ascii="Consolas" w:hAnsi="Consolas" w:cs="Consolas"/>
          <w:i/>
          <w:iCs/>
          <w:color w:val="0000C0"/>
          <w:sz w:val="18"/>
          <w:szCs w:val="18"/>
        </w:rPr>
        <w:t>GPIO_EN_INT_FALLING_EDGE</w:t>
      </w:r>
      <w:r w:rsidR="00B17EC3" w:rsidRPr="00B17EC3">
        <w:rPr>
          <w:rFonts w:ascii="Consolas" w:hAnsi="Consolas" w:cs="Consolas"/>
          <w:color w:val="000000"/>
          <w:sz w:val="18"/>
          <w:szCs w:val="18"/>
        </w:rPr>
        <w:t>);</w:t>
      </w:r>
    </w:p>
    <w:p w14:paraId="3E68E1DA" w14:textId="5FD76CC4" w:rsidR="003A0CC5" w:rsidRDefault="003A0CC5" w:rsidP="003A0CC5">
      <w:r>
        <w:t xml:space="preserve">The interrupt </w:t>
      </w:r>
      <w:r w:rsidR="0012284E">
        <w:t>callback</w:t>
      </w:r>
      <w:r>
        <w:t xml:space="preserve"> function is passed user data </w:t>
      </w:r>
      <w:r w:rsidR="00803CF1">
        <w:t xml:space="preserve">(optional) </w:t>
      </w:r>
      <w:r>
        <w:t>and the pin number. The</w:t>
      </w:r>
      <w:r w:rsidR="00803CF1">
        <w:t xml:space="preserve"> </w:t>
      </w:r>
      <w:r w:rsidR="0012284E">
        <w:t>callback</w:t>
      </w:r>
      <w:r>
        <w:t xml:space="preserve"> function should clear the interrupt using </w:t>
      </w:r>
      <w:proofErr w:type="spellStart"/>
      <w:r w:rsidRPr="00643B3B">
        <w:rPr>
          <w:i/>
        </w:rPr>
        <w:t>wiced_hal_gpio_clear_pin_interrupt_</w:t>
      </w:r>
      <w:proofErr w:type="gramStart"/>
      <w:r w:rsidRPr="00643B3B">
        <w:rPr>
          <w:i/>
        </w:rPr>
        <w:t>status</w:t>
      </w:r>
      <w:proofErr w:type="spellEnd"/>
      <w:r w:rsidRPr="00643B3B">
        <w:rPr>
          <w:i/>
        </w:rPr>
        <w:t>(</w:t>
      </w:r>
      <w:proofErr w:type="gramEnd"/>
      <w:r w:rsidR="00803CF1">
        <w:rPr>
          <w:i/>
        </w:rPr>
        <w:t>0</w:t>
      </w:r>
      <w:r w:rsidRPr="00643B3B">
        <w:rPr>
          <w:i/>
        </w:rPr>
        <w:t>)</w:t>
      </w:r>
      <w:r w:rsidR="00803CF1">
        <w:t xml:space="preserve">. </w:t>
      </w:r>
      <w:r>
        <w:t>For example:</w:t>
      </w:r>
    </w:p>
    <w:p w14:paraId="5A7D8F73" w14:textId="15F8502A"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w:t>
      </w:r>
      <w:proofErr w:type="spellStart"/>
      <w:r w:rsidR="002D2ECD">
        <w:rPr>
          <w:rFonts w:ascii="Consolas" w:hAnsi="Consolas" w:cs="Consolas"/>
          <w:b/>
          <w:bCs/>
          <w:color w:val="000000"/>
          <w:sz w:val="18"/>
          <w:szCs w:val="20"/>
        </w:rPr>
        <w:t>gpio_inter</w:t>
      </w:r>
      <w:r w:rsidRPr="003A0CC5">
        <w:rPr>
          <w:rFonts w:ascii="Consolas" w:hAnsi="Consolas" w:cs="Consolas"/>
          <w:b/>
          <w:bCs/>
          <w:color w:val="000000"/>
          <w:sz w:val="18"/>
          <w:szCs w:val="20"/>
        </w:rPr>
        <w:t>rupt_</w:t>
      </w:r>
      <w:proofErr w:type="gramStart"/>
      <w:r w:rsidR="0012284E">
        <w:rPr>
          <w:rFonts w:ascii="Consolas" w:hAnsi="Consolas" w:cs="Consolas"/>
          <w:b/>
          <w:bCs/>
          <w:color w:val="000000"/>
          <w:sz w:val="18"/>
          <w:szCs w:val="20"/>
        </w:rPr>
        <w:t>callback</w:t>
      </w:r>
      <w:proofErr w:type="spellEnd"/>
      <w:r w:rsidRPr="003A0CC5">
        <w:rPr>
          <w:rFonts w:ascii="Consolas" w:hAnsi="Consolas" w:cs="Consolas"/>
          <w:color w:val="000000"/>
          <w:sz w:val="18"/>
          <w:szCs w:val="20"/>
        </w:rPr>
        <w:t>(</w:t>
      </w:r>
      <w:proofErr w:type="gramEnd"/>
      <w:r w:rsidRPr="003A0CC5">
        <w:rPr>
          <w:rFonts w:ascii="Consolas" w:hAnsi="Consolas" w:cs="Consolas"/>
          <w:b/>
          <w:bCs/>
          <w:color w:val="7F0055"/>
          <w:sz w:val="18"/>
          <w:szCs w:val="20"/>
        </w:rPr>
        <w:t>void</w:t>
      </w:r>
      <w:r w:rsidRPr="003A0CC5">
        <w:rPr>
          <w:rFonts w:ascii="Consolas" w:hAnsi="Consolas" w:cs="Consolas"/>
          <w:color w:val="000000"/>
          <w:sz w:val="18"/>
          <w:szCs w:val="20"/>
        </w:rPr>
        <w:t xml:space="preserve"> *data, </w:t>
      </w:r>
      <w:r w:rsidRPr="003A0CC5">
        <w:rPr>
          <w:rFonts w:ascii="Consolas" w:hAnsi="Consolas" w:cs="Consolas"/>
          <w:color w:val="005032"/>
          <w:sz w:val="18"/>
          <w:szCs w:val="20"/>
        </w:rPr>
        <w:t>uint8_t</w:t>
      </w: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port_pin</w:t>
      </w:r>
      <w:proofErr w:type="spellEnd"/>
      <w:r w:rsidRPr="003A0CC5">
        <w:rPr>
          <w:rFonts w:ascii="Consolas" w:hAnsi="Consolas" w:cs="Consolas"/>
          <w:color w:val="000000"/>
          <w:sz w:val="18"/>
          <w:szCs w:val="20"/>
        </w:rPr>
        <w:t>)</w:t>
      </w:r>
    </w:p>
    <w:p w14:paraId="1DF5156E"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5E43F0F4"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r w:rsidRPr="003A0CC5">
        <w:rPr>
          <w:rFonts w:ascii="Consolas" w:hAnsi="Consolas" w:cs="Consolas"/>
          <w:color w:val="3F7F5F"/>
          <w:sz w:val="18"/>
          <w:szCs w:val="20"/>
        </w:rPr>
        <w:t xml:space="preserve">/* Clear the </w:t>
      </w:r>
      <w:proofErr w:type="spellStart"/>
      <w:r w:rsidRPr="003A0CC5">
        <w:rPr>
          <w:rFonts w:ascii="Consolas" w:hAnsi="Consolas" w:cs="Consolas"/>
          <w:color w:val="3F7F5F"/>
          <w:sz w:val="18"/>
          <w:szCs w:val="20"/>
          <w:u w:val="single"/>
        </w:rPr>
        <w:t>gpio</w:t>
      </w:r>
      <w:proofErr w:type="spellEnd"/>
      <w:r w:rsidRPr="003A0CC5">
        <w:rPr>
          <w:rFonts w:ascii="Consolas" w:hAnsi="Consolas" w:cs="Consolas"/>
          <w:color w:val="3F7F5F"/>
          <w:sz w:val="18"/>
          <w:szCs w:val="20"/>
        </w:rPr>
        <w:t xml:space="preserve"> interrupt */</w:t>
      </w:r>
    </w:p>
    <w:p w14:paraId="6F7FB23B" w14:textId="0474C114" w:rsidR="003A0CC5" w:rsidRPr="003A0CC5" w:rsidRDefault="003A0CC5" w:rsidP="003A0CC5">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 xml:space="preserve">   </w:t>
      </w:r>
      <w:proofErr w:type="spellStart"/>
      <w:r w:rsidRPr="003A0CC5">
        <w:rPr>
          <w:rFonts w:ascii="Consolas" w:hAnsi="Consolas" w:cs="Consolas"/>
          <w:color w:val="000000"/>
          <w:sz w:val="18"/>
          <w:szCs w:val="20"/>
        </w:rPr>
        <w:t>wiced_hal_gpio_clear_pin_interrupt_</w:t>
      </w:r>
      <w:proofErr w:type="gramStart"/>
      <w:r w:rsidRPr="003A0CC5">
        <w:rPr>
          <w:rFonts w:ascii="Consolas" w:hAnsi="Consolas" w:cs="Consolas"/>
          <w:color w:val="000000"/>
          <w:sz w:val="18"/>
          <w:szCs w:val="20"/>
        </w:rPr>
        <w:t>status</w:t>
      </w:r>
      <w:proofErr w:type="spellEnd"/>
      <w:r w:rsidRPr="003A0CC5">
        <w:rPr>
          <w:rFonts w:ascii="Consolas" w:hAnsi="Consolas" w:cs="Consolas"/>
          <w:color w:val="000000"/>
          <w:sz w:val="18"/>
          <w:szCs w:val="20"/>
        </w:rPr>
        <w:t xml:space="preserve">( </w:t>
      </w:r>
      <w:r w:rsidR="002F5BD6" w:rsidRPr="00B17EC3">
        <w:rPr>
          <w:rFonts w:ascii="Consolas" w:hAnsi="Consolas" w:cs="Consolas"/>
          <w:i/>
          <w:iCs/>
          <w:color w:val="0000C0"/>
          <w:sz w:val="18"/>
          <w:szCs w:val="18"/>
          <w:highlight w:val="lightGray"/>
        </w:rPr>
        <w:t>WICED</w:t>
      </w:r>
      <w:proofErr w:type="gramEnd"/>
      <w:r w:rsidR="002F5BD6" w:rsidRPr="00B17EC3">
        <w:rPr>
          <w:rFonts w:ascii="Consolas" w:hAnsi="Consolas" w:cs="Consolas"/>
          <w:i/>
          <w:iCs/>
          <w:color w:val="0000C0"/>
          <w:sz w:val="18"/>
          <w:szCs w:val="18"/>
          <w:highlight w:val="lightGray"/>
        </w:rPr>
        <w:t>_PLATFORM_BUTTON_1</w:t>
      </w:r>
      <w:r w:rsidR="002F5BD6">
        <w:rPr>
          <w:rFonts w:ascii="Consolas" w:hAnsi="Consolas" w:cs="Consolas"/>
          <w:i/>
          <w:iCs/>
          <w:color w:val="0000C0"/>
          <w:sz w:val="18"/>
          <w:szCs w:val="18"/>
        </w:rPr>
        <w:t xml:space="preserve"> </w:t>
      </w:r>
      <w:r w:rsidRPr="003A0CC5">
        <w:rPr>
          <w:rFonts w:ascii="Consolas" w:hAnsi="Consolas" w:cs="Consolas"/>
          <w:color w:val="000000"/>
          <w:sz w:val="18"/>
          <w:szCs w:val="20"/>
        </w:rPr>
        <w:t>);</w:t>
      </w:r>
    </w:p>
    <w:p w14:paraId="10E5695D" w14:textId="77777777" w:rsidR="003A0CC5" w:rsidRPr="003A0CC5" w:rsidRDefault="003A0CC5" w:rsidP="003A0CC5">
      <w:pPr>
        <w:autoSpaceDE w:val="0"/>
        <w:autoSpaceDN w:val="0"/>
        <w:adjustRightInd w:val="0"/>
        <w:spacing w:after="0" w:line="240" w:lineRule="auto"/>
        <w:ind w:left="720"/>
        <w:rPr>
          <w:rFonts w:ascii="Consolas" w:hAnsi="Consolas" w:cs="Consolas"/>
          <w:sz w:val="18"/>
          <w:szCs w:val="20"/>
        </w:rPr>
      </w:pPr>
    </w:p>
    <w:p w14:paraId="613E8826" w14:textId="46EDB24B" w:rsidR="003A0CC5" w:rsidRPr="003A0CC5" w:rsidRDefault="003D4E92" w:rsidP="003A0CC5">
      <w:pPr>
        <w:autoSpaceDE w:val="0"/>
        <w:autoSpaceDN w:val="0"/>
        <w:adjustRightInd w:val="0"/>
        <w:spacing w:after="0" w:line="240" w:lineRule="auto"/>
        <w:ind w:left="720"/>
        <w:rPr>
          <w:rFonts w:ascii="Consolas" w:hAnsi="Consolas" w:cs="Consolas"/>
          <w:sz w:val="18"/>
          <w:szCs w:val="20"/>
        </w:rPr>
      </w:pPr>
      <w:r>
        <w:rPr>
          <w:rFonts w:ascii="Consolas" w:hAnsi="Consolas" w:cs="Consolas"/>
          <w:color w:val="000000"/>
          <w:sz w:val="18"/>
          <w:szCs w:val="20"/>
        </w:rPr>
        <w:t xml:space="preserve">   </w:t>
      </w:r>
      <w:r w:rsidR="003A0CC5" w:rsidRPr="003A0CC5">
        <w:rPr>
          <w:rFonts w:ascii="Consolas" w:hAnsi="Consolas" w:cs="Consolas"/>
          <w:color w:val="3F7F5F"/>
          <w:sz w:val="18"/>
          <w:szCs w:val="20"/>
        </w:rPr>
        <w:t xml:space="preserve">/* </w:t>
      </w:r>
      <w:r w:rsidR="003A0CC5">
        <w:rPr>
          <w:rFonts w:ascii="Consolas" w:hAnsi="Consolas" w:cs="Consolas"/>
          <w:color w:val="3F7F5F"/>
          <w:sz w:val="18"/>
          <w:szCs w:val="20"/>
        </w:rPr>
        <w:t xml:space="preserve">Add other </w:t>
      </w:r>
      <w:r w:rsidR="0012284E">
        <w:rPr>
          <w:rFonts w:ascii="Consolas" w:hAnsi="Consolas" w:cs="Consolas"/>
          <w:color w:val="3F7F5F"/>
          <w:sz w:val="18"/>
          <w:szCs w:val="20"/>
        </w:rPr>
        <w:t>interrupt</w:t>
      </w:r>
      <w:r w:rsidR="003A0CC5">
        <w:rPr>
          <w:rFonts w:ascii="Consolas" w:hAnsi="Consolas" w:cs="Consolas"/>
          <w:color w:val="3F7F5F"/>
          <w:sz w:val="18"/>
          <w:szCs w:val="20"/>
        </w:rPr>
        <w:t xml:space="preserve"> functionality here</w:t>
      </w:r>
      <w:r w:rsidR="003A0CC5" w:rsidRPr="003A0CC5">
        <w:rPr>
          <w:rFonts w:ascii="Consolas" w:hAnsi="Consolas" w:cs="Consolas"/>
          <w:color w:val="3F7F5F"/>
          <w:sz w:val="18"/>
          <w:szCs w:val="20"/>
        </w:rPr>
        <w:t xml:space="preserve"> */</w:t>
      </w:r>
    </w:p>
    <w:p w14:paraId="2B26C2F0" w14:textId="24CFC71C" w:rsidR="003A0CC5" w:rsidRPr="00E975A9" w:rsidRDefault="003A0CC5" w:rsidP="00E975A9">
      <w:pPr>
        <w:autoSpaceDE w:val="0"/>
        <w:autoSpaceDN w:val="0"/>
        <w:adjustRightInd w:val="0"/>
        <w:spacing w:after="0" w:line="240" w:lineRule="auto"/>
        <w:ind w:left="720"/>
        <w:rPr>
          <w:rFonts w:ascii="Consolas" w:hAnsi="Consolas" w:cs="Consolas"/>
          <w:sz w:val="18"/>
          <w:szCs w:val="20"/>
        </w:rPr>
      </w:pPr>
      <w:r w:rsidRPr="003A0CC5">
        <w:rPr>
          <w:rFonts w:ascii="Consolas" w:hAnsi="Consolas" w:cs="Consolas"/>
          <w:color w:val="000000"/>
          <w:sz w:val="18"/>
          <w:szCs w:val="20"/>
        </w:rPr>
        <w:t>}</w:t>
      </w:r>
    </w:p>
    <w:p w14:paraId="2CCDC786" w14:textId="40193178" w:rsidR="003A0CC5" w:rsidRDefault="003A0CC5" w:rsidP="00B17EC3">
      <w:pPr>
        <w:autoSpaceDE w:val="0"/>
        <w:autoSpaceDN w:val="0"/>
        <w:adjustRightInd w:val="0"/>
        <w:spacing w:after="0" w:line="240" w:lineRule="auto"/>
        <w:ind w:left="1440"/>
        <w:rPr>
          <w:rFonts w:ascii="Consolas" w:hAnsi="Consolas" w:cs="Consolas"/>
          <w:sz w:val="18"/>
          <w:szCs w:val="18"/>
        </w:rPr>
      </w:pPr>
    </w:p>
    <w:p w14:paraId="218BA821" w14:textId="68249236" w:rsidR="00372E94" w:rsidRPr="00B17EC3" w:rsidRDefault="00372E94" w:rsidP="00372E94">
      <w:pPr>
        <w:rPr>
          <w:rFonts w:ascii="Consolas" w:hAnsi="Consolas" w:cs="Consolas"/>
          <w:sz w:val="18"/>
          <w:szCs w:val="18"/>
        </w:rPr>
      </w:pPr>
      <w:r>
        <w:t xml:space="preserve">Note: The call to </w:t>
      </w:r>
      <w:proofErr w:type="spellStart"/>
      <w:r w:rsidRPr="00643B3B">
        <w:rPr>
          <w:i/>
        </w:rPr>
        <w:t>wiced_hal_gpio_clear_pin_interrupt_</w:t>
      </w:r>
      <w:proofErr w:type="gramStart"/>
      <w:r w:rsidRPr="00643B3B">
        <w:rPr>
          <w:i/>
        </w:rPr>
        <w:t>status</w:t>
      </w:r>
      <w:proofErr w:type="spellEnd"/>
      <w:r>
        <w:rPr>
          <w:i/>
        </w:rPr>
        <w:t>(</w:t>
      </w:r>
      <w:proofErr w:type="gramEnd"/>
      <w:r>
        <w:rPr>
          <w:i/>
        </w:rPr>
        <w:t xml:space="preserve">) </w:t>
      </w:r>
      <w:r w:rsidRPr="00372E94">
        <w:t xml:space="preserve">is shown in the code above for completeness. For most peripherals it is necessary to clear the interrupt in the callback function. </w:t>
      </w:r>
      <w:r w:rsidRPr="00372E94">
        <w:lastRenderedPageBreak/>
        <w:t>However, for GPIO this is done automatically before the callback is executed and so it is not strictly necessary.</w:t>
      </w:r>
    </w:p>
    <w:p w14:paraId="6835BC57" w14:textId="77777777" w:rsidR="00311917" w:rsidRDefault="00311917" w:rsidP="0065084D">
      <w:pPr>
        <w:pStyle w:val="Heading2"/>
      </w:pPr>
      <w:bookmarkStart w:id="12" w:name="_Toc514683453"/>
      <w:r>
        <w:t>PWM</w:t>
      </w:r>
      <w:bookmarkEnd w:id="12"/>
    </w:p>
    <w:p w14:paraId="074C60A5" w14:textId="18AE9865" w:rsidR="00F32597" w:rsidRDefault="00F32597" w:rsidP="00F32597">
      <w:r>
        <w:t>There are 6 PWM blocks (PWM0 – PWM5) on the device each of which can be routed to any GPIO pin. The PWMs are 16 bits (i.e. they count from 0 to 0xFFFF).</w:t>
      </w:r>
    </w:p>
    <w:p w14:paraId="7D19167B" w14:textId="21CD2160" w:rsidR="009F4FF2" w:rsidRDefault="009F4FF2" w:rsidP="00F32597">
      <w:r>
        <w:t>The PWMs can use either the LHL_CLK (which is 32 kHz) or PMU_CLK</w:t>
      </w:r>
      <w:r w:rsidR="00582626">
        <w:t xml:space="preserve"> (</w:t>
      </w:r>
      <w:proofErr w:type="spellStart"/>
      <w:r w:rsidR="00582626">
        <w:t>a.k.a</w:t>
      </w:r>
      <w:proofErr w:type="spellEnd"/>
      <w:r w:rsidR="00582626">
        <w:t xml:space="preserve"> ACLK1)</w:t>
      </w:r>
      <w:r>
        <w:t xml:space="preserve"> which is configurable.</w:t>
      </w:r>
    </w:p>
    <w:p w14:paraId="573BED99" w14:textId="10E39EB6" w:rsidR="00F32597" w:rsidRDefault="00F32597" w:rsidP="00F32597">
      <w:r>
        <w:t>You must include the PWM header file to use the PWMs:</w:t>
      </w:r>
    </w:p>
    <w:p w14:paraId="3116F926" w14:textId="37753590" w:rsidR="00F32597" w:rsidRPr="0007456C" w:rsidRDefault="00F32597" w:rsidP="00F32597">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wiced_hal_pwm.h</w:t>
      </w:r>
      <w:proofErr w:type="spellEnd"/>
      <w:r w:rsidR="004B70E3">
        <w:rPr>
          <w:rFonts w:ascii="Consolas" w:hAnsi="Consolas" w:cs="Consolas"/>
          <w:color w:val="2A00FF"/>
          <w:sz w:val="20"/>
          <w:szCs w:val="20"/>
        </w:rPr>
        <w:t>"</w:t>
      </w:r>
    </w:p>
    <w:p w14:paraId="5960F63A" w14:textId="4DAF8368" w:rsidR="00F32597" w:rsidRDefault="00F32597" w:rsidP="00F32597">
      <w:r>
        <w:t xml:space="preserve">To initialize a PWM block you need to </w:t>
      </w:r>
      <w:r w:rsidR="009F4FF2">
        <w:t>specify the PWM to be used and the pin to be connected to it, and then call the start function. For example:</w:t>
      </w:r>
    </w:p>
    <w:p w14:paraId="4DEC4500" w14:textId="6C8EB12F" w:rsidR="009F4FF2" w:rsidRDefault="009F4FF2" w:rsidP="009F4FF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w:t>
      </w:r>
      <w:proofErr w:type="gramStart"/>
      <w:r>
        <w:rPr>
          <w:rFonts w:ascii="Consolas" w:hAnsi="Consolas" w:cs="Consolas"/>
          <w:color w:val="000000"/>
          <w:sz w:val="20"/>
          <w:szCs w:val="20"/>
        </w:rPr>
        <w:t>pin</w:t>
      </w:r>
      <w:proofErr w:type="spellEnd"/>
      <w:r>
        <w:rPr>
          <w:rFonts w:ascii="Consolas" w:hAnsi="Consolas" w:cs="Consolas"/>
          <w:color w:val="000000"/>
          <w:sz w:val="20"/>
          <w:szCs w:val="20"/>
        </w:rPr>
        <w:t>( WICED</w:t>
      </w:r>
      <w:proofErr w:type="gramEnd"/>
      <w:r>
        <w:rPr>
          <w:rFonts w:ascii="Consolas" w:hAnsi="Consolas" w:cs="Consolas"/>
          <w:color w:val="000000"/>
          <w:sz w:val="20"/>
          <w:szCs w:val="20"/>
        </w:rPr>
        <w:t>_GPIO_PIN_LED_1 ,PWM0 );</w:t>
      </w:r>
    </w:p>
    <w:p w14:paraId="7457609F" w14:textId="6FAAA778" w:rsidR="00F32597" w:rsidRDefault="009F4FF2" w:rsidP="009F4FF2">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 PWM</w:t>
      </w:r>
      <w:proofErr w:type="gramEnd"/>
      <w:r>
        <w:rPr>
          <w:rFonts w:ascii="Consolas" w:hAnsi="Consolas" w:cs="Consolas"/>
          <w:color w:val="000000"/>
          <w:sz w:val="20"/>
          <w:szCs w:val="20"/>
        </w:rPr>
        <w:t xml:space="preserve">0, </w:t>
      </w:r>
      <w:r>
        <w:rPr>
          <w:rFonts w:ascii="Consolas" w:hAnsi="Consolas" w:cs="Consolas"/>
          <w:i/>
          <w:iCs/>
          <w:color w:val="0000C0"/>
          <w:sz w:val="20"/>
          <w:szCs w:val="20"/>
        </w:rPr>
        <w:t>LHL_CLK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0 );</w:t>
      </w:r>
      <w:r w:rsidR="00F32597">
        <w:tab/>
      </w:r>
    </w:p>
    <w:p w14:paraId="2953D7E3" w14:textId="4D7D5495" w:rsidR="009F4FF2" w:rsidRDefault="009F4FF2" w:rsidP="009F4FF2">
      <w:r>
        <w:t xml:space="preserve">The </w:t>
      </w:r>
      <w:proofErr w:type="spellStart"/>
      <w:r>
        <w:t>initCount</w:t>
      </w:r>
      <w:proofErr w:type="spellEnd"/>
      <w:r>
        <w:t xml:space="preserve"> parameter is the value that the PWM will reset to each time it wraps around. For example, if you set </w:t>
      </w:r>
      <w:proofErr w:type="spellStart"/>
      <w:r>
        <w:t>initCount</w:t>
      </w:r>
      <w:proofErr w:type="spellEnd"/>
      <w:r>
        <w:t xml:space="preserve"> to (0xFFFF – 99) then the PWM will provide a period of 100 counts.</w:t>
      </w:r>
    </w:p>
    <w:p w14:paraId="60F7B181" w14:textId="333CE341" w:rsidR="009F4FF2" w:rsidRDefault="009F4FF2" w:rsidP="009F4FF2">
      <w:r>
        <w:t xml:space="preserve">The </w:t>
      </w:r>
      <w:proofErr w:type="spellStart"/>
      <w:r>
        <w:t>toggleCount</w:t>
      </w:r>
      <w:proofErr w:type="spellEnd"/>
      <w:r>
        <w:t xml:space="preserve"> parameter is the value at which the PWM will switch its output from high to low. That is, it will be high when the count is less than the </w:t>
      </w:r>
      <w:proofErr w:type="spellStart"/>
      <w:r>
        <w:t>toggleCount</w:t>
      </w:r>
      <w:proofErr w:type="spellEnd"/>
      <w:r>
        <w:t xml:space="preserve"> and will be low when the count is greater than the </w:t>
      </w:r>
      <w:proofErr w:type="spellStart"/>
      <w:r>
        <w:t>toggleCount</w:t>
      </w:r>
      <w:proofErr w:type="spellEnd"/>
      <w:r>
        <w:t xml:space="preserve">. For example, if you set the </w:t>
      </w:r>
      <w:proofErr w:type="spellStart"/>
      <w:r>
        <w:t>toggleCount</w:t>
      </w:r>
      <w:proofErr w:type="spellEnd"/>
      <w:r>
        <w:t xml:space="preserve"> to (0xFFFF-50) with the period set as above, then you will get a duty cycle of 50%.</w:t>
      </w:r>
    </w:p>
    <w:p w14:paraId="5D45A5FD" w14:textId="6D2F4FDE" w:rsidR="009F4FF2" w:rsidRDefault="009F4FF2" w:rsidP="009F4FF2">
      <w:r>
        <w:t xml:space="preserve">You can invert the PWM output (i.e. it will start low and then transition high at the </w:t>
      </w:r>
      <w:proofErr w:type="spellStart"/>
      <w:r>
        <w:t>toggleCount</w:t>
      </w:r>
      <w:proofErr w:type="spellEnd"/>
      <w:r>
        <w:t>) by setting the last parameter to 1 instead of 0.</w:t>
      </w:r>
    </w:p>
    <w:p w14:paraId="4B17E318" w14:textId="604A49BB" w:rsidR="009F4FF2" w:rsidRDefault="00582626" w:rsidP="009F4FF2">
      <w:r>
        <w:t xml:space="preserve">If you want a specific clock frequency for the PWM, you must first configure the PMU_CLK clock and then specify it in the PWM start function. For example, if you want a 1 kHz clock for the PWM, you </w:t>
      </w:r>
      <w:r w:rsidR="00F362B1">
        <w:t>could</w:t>
      </w:r>
      <w:r>
        <w:t xml:space="preserve"> do the following:</w:t>
      </w:r>
    </w:p>
    <w:p w14:paraId="77408F01" w14:textId="017C9B61" w:rsidR="00582626" w:rsidRDefault="00582626" w:rsidP="0058262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r w:rsidRPr="00582626">
        <w:rPr>
          <w:rFonts w:ascii="Consolas" w:hAnsi="Consolas" w:cs="Consolas"/>
          <w:color w:val="000000"/>
          <w:sz w:val="20"/>
          <w:szCs w:val="20"/>
        </w:rPr>
        <w:t>CLK_FREQ</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1000)</w:t>
      </w:r>
    </w:p>
    <w:p w14:paraId="251DDE7F" w14:textId="77777777" w:rsidR="00582626" w:rsidRDefault="00582626" w:rsidP="00582626">
      <w:pPr>
        <w:autoSpaceDE w:val="0"/>
        <w:autoSpaceDN w:val="0"/>
        <w:adjustRightInd w:val="0"/>
        <w:spacing w:after="0" w:line="240" w:lineRule="auto"/>
        <w:ind w:left="720"/>
        <w:rPr>
          <w:rFonts w:ascii="Consolas" w:hAnsi="Consolas" w:cs="Consolas"/>
          <w:color w:val="000000"/>
          <w:sz w:val="20"/>
          <w:szCs w:val="20"/>
        </w:rPr>
      </w:pPr>
    </w:p>
    <w:p w14:paraId="35C8CA2B" w14:textId="49F6A06D"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wiced_hal_aclk_</w:t>
      </w:r>
      <w:proofErr w:type="gramStart"/>
      <w:r>
        <w:rPr>
          <w:rFonts w:ascii="Consolas" w:hAnsi="Consolas" w:cs="Consolas"/>
          <w:color w:val="000000"/>
          <w:sz w:val="20"/>
          <w:szCs w:val="20"/>
        </w:rPr>
        <w:t>enable</w:t>
      </w:r>
      <w:proofErr w:type="spellEnd"/>
      <w:r>
        <w:rPr>
          <w:rFonts w:ascii="Consolas" w:hAnsi="Consolas" w:cs="Consolas"/>
          <w:color w:val="000000"/>
          <w:sz w:val="20"/>
          <w:szCs w:val="20"/>
        </w:rPr>
        <w:t>(</w:t>
      </w:r>
      <w:proofErr w:type="gramEnd"/>
      <w:r w:rsidRPr="00582626">
        <w:rPr>
          <w:rFonts w:ascii="Consolas" w:hAnsi="Consolas" w:cs="Consolas"/>
          <w:color w:val="000000"/>
          <w:sz w:val="20"/>
          <w:szCs w:val="20"/>
        </w:rPr>
        <w:t>CLK_FREQ</w:t>
      </w:r>
      <w:r>
        <w:rPr>
          <w:rFonts w:ascii="Consolas" w:hAnsi="Consolas" w:cs="Consolas"/>
          <w:color w:val="000000"/>
          <w:sz w:val="20"/>
          <w:szCs w:val="20"/>
        </w:rPr>
        <w:t xml:space="preserve">, </w:t>
      </w:r>
      <w:r>
        <w:rPr>
          <w:rFonts w:ascii="Consolas" w:hAnsi="Consolas" w:cs="Consolas"/>
          <w:i/>
          <w:iCs/>
          <w:color w:val="0000C0"/>
          <w:sz w:val="20"/>
          <w:szCs w:val="20"/>
        </w:rPr>
        <w:t>ACLK1</w:t>
      </w:r>
      <w:r>
        <w:rPr>
          <w:rFonts w:ascii="Consolas" w:hAnsi="Consolas" w:cs="Consolas"/>
          <w:color w:val="000000"/>
          <w:sz w:val="20"/>
          <w:szCs w:val="20"/>
        </w:rPr>
        <w:t xml:space="preserve">, </w:t>
      </w:r>
      <w:r>
        <w:rPr>
          <w:rFonts w:ascii="Consolas" w:hAnsi="Consolas" w:cs="Consolas"/>
          <w:i/>
          <w:iCs/>
          <w:color w:val="0000C0"/>
          <w:sz w:val="20"/>
          <w:szCs w:val="20"/>
        </w:rPr>
        <w:t>ACLK_FREQ_24_MHZ</w:t>
      </w:r>
      <w:r w:rsidR="00B72165">
        <w:rPr>
          <w:rFonts w:ascii="Consolas" w:hAnsi="Consolas" w:cs="Consolas"/>
          <w:i/>
          <w:iCs/>
          <w:color w:val="0000C0"/>
          <w:sz w:val="20"/>
          <w:szCs w:val="20"/>
        </w:rPr>
        <w:t xml:space="preserve"> </w:t>
      </w:r>
      <w:r>
        <w:rPr>
          <w:rFonts w:ascii="Consolas" w:hAnsi="Consolas" w:cs="Consolas"/>
          <w:color w:val="000000"/>
          <w:sz w:val="20"/>
          <w:szCs w:val="20"/>
        </w:rPr>
        <w:t>);</w:t>
      </w:r>
    </w:p>
    <w:p w14:paraId="7300B5C7" w14:textId="3B51436B" w:rsidR="00582626" w:rsidRDefault="00582626" w:rsidP="00582626">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wiced_hal_pwm_configure_pin</w:t>
      </w:r>
      <w:proofErr w:type="spellEnd"/>
      <w:r>
        <w:rPr>
          <w:rFonts w:ascii="Consolas" w:hAnsi="Consolas" w:cs="Consolas"/>
          <w:color w:val="000000"/>
          <w:sz w:val="20"/>
          <w:szCs w:val="20"/>
        </w:rPr>
        <w:t xml:space="preserve"> (WICED_GPIO_PIN_LED_1, PWM</w:t>
      </w:r>
      <w:proofErr w:type="gramStart"/>
      <w:r>
        <w:rPr>
          <w:rFonts w:ascii="Consolas" w:hAnsi="Consolas" w:cs="Consolas"/>
          <w:color w:val="000000"/>
          <w:sz w:val="20"/>
          <w:szCs w:val="20"/>
        </w:rPr>
        <w:t>0</w:t>
      </w:r>
      <w:r w:rsidR="00B72165">
        <w:rPr>
          <w:rFonts w:ascii="Consolas" w:hAnsi="Consolas" w:cs="Consolas"/>
          <w:color w:val="000000"/>
          <w:sz w:val="20"/>
          <w:szCs w:val="20"/>
        </w:rPr>
        <w:t xml:space="preserve"> </w:t>
      </w:r>
      <w:r>
        <w:rPr>
          <w:rFonts w:ascii="Consolas" w:hAnsi="Consolas" w:cs="Consolas"/>
          <w:color w:val="000000"/>
          <w:sz w:val="20"/>
          <w:szCs w:val="20"/>
        </w:rPr>
        <w:t>)</w:t>
      </w:r>
      <w:proofErr w:type="gramEnd"/>
      <w:r>
        <w:rPr>
          <w:rFonts w:ascii="Consolas" w:hAnsi="Consolas" w:cs="Consolas"/>
          <w:color w:val="000000"/>
          <w:sz w:val="20"/>
          <w:szCs w:val="20"/>
        </w:rPr>
        <w:t>;</w:t>
      </w:r>
    </w:p>
    <w:p w14:paraId="3CB6A90D" w14:textId="203634C1" w:rsidR="00582626" w:rsidRDefault="00582626" w:rsidP="00582626">
      <w:pPr>
        <w:ind w:left="720"/>
      </w:pPr>
      <w:proofErr w:type="spellStart"/>
      <w:r>
        <w:rPr>
          <w:rFonts w:ascii="Consolas" w:hAnsi="Consolas" w:cs="Consolas"/>
          <w:color w:val="000000"/>
          <w:sz w:val="20"/>
          <w:szCs w:val="20"/>
        </w:rPr>
        <w:t>wiced_hal_pwm_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PWM0, </w:t>
      </w:r>
      <w:r>
        <w:rPr>
          <w:rFonts w:ascii="Consolas" w:hAnsi="Consolas" w:cs="Consolas"/>
          <w:i/>
          <w:iCs/>
          <w:color w:val="0000C0"/>
          <w:sz w:val="20"/>
          <w:szCs w:val="20"/>
        </w:rPr>
        <w:t>PMU_CLK</w:t>
      </w:r>
      <w:r>
        <w:rPr>
          <w:rFonts w:ascii="Consolas" w:hAnsi="Consolas" w:cs="Consolas"/>
          <w:color w:val="000000"/>
          <w:sz w:val="20"/>
          <w:szCs w:val="20"/>
        </w:rPr>
        <w:t xml:space="preserve">, </w:t>
      </w:r>
      <w:proofErr w:type="spellStart"/>
      <w:r>
        <w:rPr>
          <w:rFonts w:ascii="Consolas" w:hAnsi="Consolas" w:cs="Consolas"/>
          <w:color w:val="000000"/>
          <w:sz w:val="20"/>
          <w:szCs w:val="20"/>
        </w:rPr>
        <w:t>toggleCount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initCount</w:t>
      </w:r>
      <w:proofErr w:type="spellEnd"/>
      <w:r>
        <w:rPr>
          <w:rFonts w:ascii="Consolas" w:hAnsi="Consolas" w:cs="Consolas"/>
          <w:color w:val="000000"/>
          <w:sz w:val="20"/>
          <w:szCs w:val="20"/>
        </w:rPr>
        <w:t>, 0);</w:t>
      </w:r>
    </w:p>
    <w:p w14:paraId="78691725" w14:textId="2940DB77" w:rsidR="00FB68F2" w:rsidRDefault="00FB68F2" w:rsidP="00311917">
      <w:r>
        <w:t>Note that there is only 1 PMU clock available so if you use it, you will get the same clock frequency for all PWMs that use it as the source.</w:t>
      </w:r>
    </w:p>
    <w:p w14:paraId="1D3CA00E" w14:textId="1CFB86A5" w:rsidR="00311917" w:rsidRDefault="00AD3DB9" w:rsidP="00311917">
      <w:r>
        <w:t xml:space="preserve">There are additional functions to enable, disable, change values while the PWM is running, get the </w:t>
      </w:r>
      <w:proofErr w:type="spellStart"/>
      <w:r>
        <w:t>init</w:t>
      </w:r>
      <w:proofErr w:type="spellEnd"/>
      <w:r>
        <w:t xml:space="preserve"> value, and get the toggle count. There is even a helper function called </w:t>
      </w:r>
      <w:proofErr w:type="spellStart"/>
      <w:r w:rsidRPr="00AD3DB9">
        <w:rPr>
          <w:i/>
        </w:rPr>
        <w:t>wiced_hal_pwm_</w:t>
      </w:r>
      <w:proofErr w:type="gramStart"/>
      <w:r w:rsidRPr="00AD3DB9">
        <w:rPr>
          <w:i/>
        </w:rPr>
        <w:t>params</w:t>
      </w:r>
      <w:proofErr w:type="spellEnd"/>
      <w:r w:rsidRPr="00AD3DB9">
        <w:rPr>
          <w:i/>
        </w:rPr>
        <w:t>(</w:t>
      </w:r>
      <w:proofErr w:type="gramEnd"/>
      <w:r w:rsidRPr="00AD3DB9">
        <w:rPr>
          <w:i/>
        </w:rPr>
        <w:t>)</w:t>
      </w:r>
      <w:r>
        <w:t xml:space="preserve"> which will calculate the parameters you need given the clock frequency, the desired output frequency, and desired duty cycle. See the documentation for details on each of these functions.</w:t>
      </w:r>
    </w:p>
    <w:p w14:paraId="39D4FE65" w14:textId="77777777" w:rsidR="00311917" w:rsidRDefault="00311917" w:rsidP="0065084D">
      <w:pPr>
        <w:pStyle w:val="Heading2"/>
      </w:pPr>
      <w:bookmarkStart w:id="13" w:name="_Toc514683454"/>
      <w:r>
        <w:lastRenderedPageBreak/>
        <w:t>Debug Printing</w:t>
      </w:r>
      <w:bookmarkEnd w:id="13"/>
    </w:p>
    <w:p w14:paraId="3C423D7F" w14:textId="1BB9639B" w:rsidR="00AB196D" w:rsidRDefault="00AB196D" w:rsidP="00311917">
      <w:r>
        <w:t xml:space="preserve">The kit has two separate UART interfaces –the HCI UART (Host controller interface UART) and the PUART (peripheral UART) and. The HCI UART interface is used for programming the kit and often is used for a host microcontroller to communicate with the </w:t>
      </w:r>
      <w:r w:rsidR="003507AD">
        <w:t xml:space="preserve">BLE </w:t>
      </w:r>
      <w:r>
        <w:t xml:space="preserve">device. </w:t>
      </w:r>
      <w:r w:rsidR="00C70D0D">
        <w:t xml:space="preserve">It will be discussed in more detail in a later chapter. </w:t>
      </w:r>
      <w:r>
        <w:t>The PUART is not used for any other specific functions so it is useful for general debug messages.</w:t>
      </w:r>
    </w:p>
    <w:p w14:paraId="1FD48AA3" w14:textId="0156A92F" w:rsidR="00635D27" w:rsidRDefault="00635D27" w:rsidP="00635D27">
      <w:pPr>
        <w:keepNext/>
      </w:pPr>
      <w:r>
        <w:t>There are 3 things required to allow debug print messages:</w:t>
      </w:r>
    </w:p>
    <w:p w14:paraId="779D6503" w14:textId="1719EEBD" w:rsidR="00635D27" w:rsidRDefault="00635D27" w:rsidP="00635D27">
      <w:pPr>
        <w:pStyle w:val="ListParagraph"/>
        <w:keepNext/>
        <w:numPr>
          <w:ilvl w:val="0"/>
          <w:numId w:val="26"/>
        </w:numPr>
      </w:pPr>
      <w:r>
        <w:t>Place the following in the makefile.mk:</w:t>
      </w:r>
    </w:p>
    <w:p w14:paraId="6C392198" w14:textId="77777777" w:rsidR="00635D27" w:rsidRDefault="00635D27" w:rsidP="00635D27">
      <w:pPr>
        <w:ind w:left="720"/>
      </w:pPr>
      <w:r w:rsidRPr="008949B0">
        <w:t>C_FLAGS += -DWICED_BT_TRACE_ENABLE</w:t>
      </w:r>
    </w:p>
    <w:p w14:paraId="07B27131" w14:textId="1D0B520D" w:rsidR="008949B0" w:rsidRDefault="00635D27" w:rsidP="00635D27">
      <w:pPr>
        <w:pStyle w:val="ListParagraph"/>
        <w:keepNext/>
        <w:numPr>
          <w:ilvl w:val="0"/>
          <w:numId w:val="26"/>
        </w:numPr>
      </w:pPr>
      <w:r>
        <w:t>Include</w:t>
      </w:r>
      <w:r w:rsidR="008949B0">
        <w:t xml:space="preserve"> the </w:t>
      </w:r>
      <w:r>
        <w:t xml:space="preserve">following </w:t>
      </w:r>
      <w:r w:rsidR="008949B0">
        <w:t>header in the C file:</w:t>
      </w:r>
    </w:p>
    <w:p w14:paraId="02EF9114" w14:textId="17383952" w:rsidR="008949B0" w:rsidRDefault="008949B0" w:rsidP="008949B0">
      <w:pPr>
        <w:ind w:left="720"/>
      </w:pPr>
      <w:r w:rsidRPr="008949B0">
        <w:t xml:space="preserve">#include </w:t>
      </w:r>
      <w:r w:rsidR="004B70E3">
        <w:t>"</w:t>
      </w:r>
      <w:proofErr w:type="spellStart"/>
      <w:r w:rsidRPr="008949B0">
        <w:t>wiced_bt_trace.h</w:t>
      </w:r>
      <w:proofErr w:type="spellEnd"/>
      <w:r w:rsidR="004B70E3">
        <w:t>"</w:t>
      </w:r>
    </w:p>
    <w:p w14:paraId="296AE0FD" w14:textId="242AF2E2" w:rsidR="00AB196D" w:rsidRDefault="00635D27" w:rsidP="00635D27">
      <w:pPr>
        <w:pStyle w:val="ListParagraph"/>
        <w:numPr>
          <w:ilvl w:val="0"/>
          <w:numId w:val="26"/>
        </w:numPr>
      </w:pPr>
      <w:r>
        <w:t>Indicate</w:t>
      </w:r>
      <w:r w:rsidR="00AB196D">
        <w:t xml:space="preserve"> which </w:t>
      </w:r>
      <w:r w:rsidR="008949B0">
        <w:t xml:space="preserve">interface you want </w:t>
      </w:r>
      <w:r w:rsidR="00AB196D">
        <w:t>to use</w:t>
      </w:r>
      <w:r>
        <w:t xml:space="preserve"> by choosing one of the following</w:t>
      </w:r>
      <w:r w:rsidR="00AB196D">
        <w:t>:</w:t>
      </w:r>
    </w:p>
    <w:p w14:paraId="368E85A7" w14:textId="502C7DCF" w:rsidR="00AB196D" w:rsidRPr="000139C6" w:rsidRDefault="00AB196D" w:rsidP="00AB196D">
      <w:pPr>
        <w:spacing w:after="0"/>
        <w:ind w:left="720"/>
        <w:rPr>
          <w:sz w:val="20"/>
        </w:rPr>
      </w:pPr>
      <w:proofErr w:type="spellStart"/>
      <w:r w:rsidRPr="000139C6">
        <w:rPr>
          <w:sz w:val="20"/>
        </w:rPr>
        <w:t>wiced_set_debug_uart</w:t>
      </w:r>
      <w:proofErr w:type="spellEnd"/>
      <w:r w:rsidRPr="000139C6">
        <w:rPr>
          <w:sz w:val="20"/>
        </w:rPr>
        <w:t>(WICED_ROUTE_DEBUG_NONE);</w:t>
      </w:r>
    </w:p>
    <w:p w14:paraId="4EB1C68D" w14:textId="74D514F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_ROUTE_DEBUG_TO_PUART );</w:t>
      </w:r>
    </w:p>
    <w:p w14:paraId="2D93116B" w14:textId="751D163D" w:rsidR="00AB196D" w:rsidRPr="000139C6" w:rsidRDefault="00AB196D" w:rsidP="00AB196D">
      <w:pPr>
        <w:spacing w:after="0"/>
        <w:ind w:left="720"/>
        <w:rPr>
          <w:sz w:val="20"/>
        </w:rPr>
      </w:pPr>
      <w:proofErr w:type="spellStart"/>
      <w:r w:rsidRPr="000139C6">
        <w:rPr>
          <w:sz w:val="20"/>
        </w:rPr>
        <w:t>wiced_set_debug_</w:t>
      </w:r>
      <w:proofErr w:type="gramStart"/>
      <w:r w:rsidRPr="000139C6">
        <w:rPr>
          <w:sz w:val="20"/>
        </w:rPr>
        <w:t>uart</w:t>
      </w:r>
      <w:proofErr w:type="spellEnd"/>
      <w:r w:rsidRPr="000139C6">
        <w:rPr>
          <w:sz w:val="20"/>
        </w:rPr>
        <w:t>( WICED</w:t>
      </w:r>
      <w:proofErr w:type="gramEnd"/>
      <w:r w:rsidRPr="000139C6">
        <w:rPr>
          <w:sz w:val="20"/>
        </w:rPr>
        <w:t>_ROUTE_DEBUG_TO_HCI_UART );</w:t>
      </w:r>
    </w:p>
    <w:p w14:paraId="0751E257" w14:textId="7C6533FC" w:rsidR="00AB196D" w:rsidRPr="000139C6" w:rsidRDefault="00AB196D" w:rsidP="00AB196D">
      <w:pPr>
        <w:ind w:left="720"/>
        <w:rPr>
          <w:sz w:val="20"/>
        </w:rPr>
      </w:pPr>
      <w:proofErr w:type="spellStart"/>
      <w:r w:rsidRPr="000139C6">
        <w:rPr>
          <w:sz w:val="20"/>
        </w:rPr>
        <w:t>wiced_set_debug_uart</w:t>
      </w:r>
      <w:proofErr w:type="spellEnd"/>
      <w:r w:rsidRPr="000139C6">
        <w:rPr>
          <w:sz w:val="20"/>
        </w:rPr>
        <w:t>(WICED_ROUTE_DEBUG_TO_WICED_UART);</w:t>
      </w:r>
    </w:p>
    <w:p w14:paraId="51884414" w14:textId="678F1235" w:rsidR="00AB196D" w:rsidRDefault="00AB196D" w:rsidP="00AB196D">
      <w:r>
        <w:t xml:space="preserve">The last of these is used for sending formatted debug strings over the HCI interface specifically for use with the </w:t>
      </w:r>
      <w:proofErr w:type="spellStart"/>
      <w:r>
        <w:t>BtSpy</w:t>
      </w:r>
      <w:proofErr w:type="spellEnd"/>
      <w:r>
        <w:t xml:space="preserve"> application. The </w:t>
      </w:r>
      <w:proofErr w:type="spellStart"/>
      <w:r>
        <w:t>BtSpy</w:t>
      </w:r>
      <w:proofErr w:type="spellEnd"/>
      <w:r>
        <w:t xml:space="preserve"> application will be discussed in detail in the debugging chapter.</w:t>
      </w:r>
    </w:p>
    <w:p w14:paraId="1CB98659" w14:textId="0D43A521" w:rsidR="00AB196D" w:rsidRDefault="00AB196D" w:rsidP="00311917">
      <w:r>
        <w:t xml:space="preserve">Once the appropriate debug UART is selected, messages can be sent using </w:t>
      </w:r>
      <w:proofErr w:type="spellStart"/>
      <w:r>
        <w:t>sprintf</w:t>
      </w:r>
      <w:proofErr w:type="spellEnd"/>
      <w:r>
        <w:t>-type formatting in the WICED_BT_TRACE function. For example:</w:t>
      </w:r>
    </w:p>
    <w:p w14:paraId="77228C45" w14:textId="40860AD6" w:rsidR="00AB196D" w:rsidRPr="000139C6" w:rsidRDefault="00AB196D" w:rsidP="00AB196D">
      <w:pPr>
        <w:spacing w:after="0"/>
        <w:ind w:left="720"/>
        <w:rPr>
          <w:sz w:val="20"/>
        </w:rPr>
      </w:pPr>
      <w:r w:rsidRPr="000139C6">
        <w:rPr>
          <w:sz w:val="20"/>
        </w:rPr>
        <w:t>WICED_BT_</w:t>
      </w:r>
      <w:proofErr w:type="gramStart"/>
      <w:r w:rsidRPr="000139C6">
        <w:rPr>
          <w:sz w:val="20"/>
        </w:rPr>
        <w:t xml:space="preserve">TRACE( </w:t>
      </w:r>
      <w:r w:rsidR="004B70E3">
        <w:rPr>
          <w:sz w:val="20"/>
        </w:rPr>
        <w:t>"</w:t>
      </w:r>
      <w:proofErr w:type="gramEnd"/>
      <w:r w:rsidRPr="000139C6">
        <w:rPr>
          <w:sz w:val="20"/>
        </w:rPr>
        <w:t>Hello – this is a debug message \n\r</w:t>
      </w:r>
      <w:r w:rsidR="004B70E3">
        <w:rPr>
          <w:sz w:val="20"/>
        </w:rPr>
        <w:t>"</w:t>
      </w:r>
      <w:r w:rsidRPr="000139C6">
        <w:rPr>
          <w:sz w:val="20"/>
        </w:rPr>
        <w:t>);</w:t>
      </w:r>
    </w:p>
    <w:p w14:paraId="4A4B3BA7" w14:textId="198FF8D7" w:rsidR="00AB196D" w:rsidRDefault="00AB196D" w:rsidP="00AB196D">
      <w:pPr>
        <w:ind w:left="720"/>
        <w:rPr>
          <w:sz w:val="20"/>
        </w:rPr>
      </w:pPr>
      <w:r w:rsidRPr="000139C6">
        <w:rPr>
          <w:sz w:val="20"/>
        </w:rPr>
        <w:t>WICED_BT_</w:t>
      </w:r>
      <w:proofErr w:type="gramStart"/>
      <w:r w:rsidRPr="000139C6">
        <w:rPr>
          <w:sz w:val="20"/>
        </w:rPr>
        <w:t>TRACE(</w:t>
      </w:r>
      <w:proofErr w:type="gramEnd"/>
      <w:r w:rsidR="004B70E3">
        <w:rPr>
          <w:sz w:val="20"/>
        </w:rPr>
        <w:t>"</w:t>
      </w:r>
      <w:r w:rsidRPr="000139C6">
        <w:rPr>
          <w:sz w:val="20"/>
        </w:rPr>
        <w:t>The value of X is: %d\n\r</w:t>
      </w:r>
      <w:r w:rsidR="004B70E3">
        <w:rPr>
          <w:sz w:val="20"/>
        </w:rPr>
        <w:t>"</w:t>
      </w:r>
      <w:r w:rsidRPr="000139C6">
        <w:rPr>
          <w:sz w:val="20"/>
        </w:rPr>
        <w:t>, x);</w:t>
      </w:r>
    </w:p>
    <w:p w14:paraId="03D689FE" w14:textId="6E11384A" w:rsidR="00586FD3" w:rsidRPr="00586FD3" w:rsidRDefault="00586FD3" w:rsidP="00586FD3">
      <w:pPr>
        <w:rPr>
          <w:sz w:val="20"/>
          <w:u w:val="single"/>
        </w:rPr>
      </w:pPr>
      <w:r w:rsidRPr="00586FD3">
        <w:rPr>
          <w:sz w:val="20"/>
          <w:u w:val="single"/>
        </w:rPr>
        <w:t>Note: this function does NOT support floating point values (i.e. %f).</w:t>
      </w:r>
    </w:p>
    <w:p w14:paraId="4EF74251" w14:textId="0E47C43F" w:rsidR="00CD5945" w:rsidRDefault="00CD5945" w:rsidP="0065084D">
      <w:pPr>
        <w:pStyle w:val="Heading2"/>
      </w:pPr>
      <w:bookmarkStart w:id="14" w:name="_Toc514683455"/>
      <w:r>
        <w:t>PUART</w:t>
      </w:r>
      <w:bookmarkEnd w:id="14"/>
    </w:p>
    <w:p w14:paraId="0F0F8FDD" w14:textId="09B0EB13" w:rsidR="00E155FD" w:rsidRDefault="00E155FD" w:rsidP="009D3722">
      <w:pPr>
        <w:keepNext/>
      </w:pPr>
      <w:r>
        <w:t xml:space="preserve">In addition to the debug printing functions, the PUART can also be used as a generic Tx/Rx UART block. </w:t>
      </w:r>
      <w:r w:rsidR="009D3722">
        <w:t>To use it, first include the header file in your project:</w:t>
      </w:r>
    </w:p>
    <w:p w14:paraId="6AED1D0F" w14:textId="690F7CD8" w:rsidR="009D3722" w:rsidRDefault="009D3722" w:rsidP="009D3722">
      <w:pPr>
        <w:ind w:left="720"/>
      </w:pPr>
      <w:r w:rsidRPr="008949B0">
        <w:t xml:space="preserve">#include </w:t>
      </w:r>
      <w:r w:rsidR="004B70E3">
        <w:t>"</w:t>
      </w:r>
      <w:proofErr w:type="spellStart"/>
      <w:r w:rsidRPr="008949B0">
        <w:t>wiced_</w:t>
      </w:r>
      <w:r>
        <w:t>hal</w:t>
      </w:r>
      <w:r w:rsidRPr="008949B0">
        <w:t>_</w:t>
      </w:r>
      <w:r>
        <w:t>puart</w:t>
      </w:r>
      <w:r w:rsidRPr="008949B0">
        <w:t>.h</w:t>
      </w:r>
      <w:proofErr w:type="spellEnd"/>
      <w:r w:rsidR="004B70E3">
        <w:t>"</w:t>
      </w:r>
    </w:p>
    <w:p w14:paraId="7CD67BDE" w14:textId="33F6CE31" w:rsidR="009D3722" w:rsidRDefault="009D3722" w:rsidP="009D3722">
      <w:pPr>
        <w:keepNext/>
      </w:pPr>
      <w:r>
        <w:t>Next, initialize the block and setup the flow control and baud rate. For example:</w:t>
      </w:r>
    </w:p>
    <w:p w14:paraId="0F490A65" w14:textId="3D15A845"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00207360" w14:textId="5FFB1623"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wiced_hal_puart_flow_</w:t>
      </w:r>
      <w:proofErr w:type="gramStart"/>
      <w:r>
        <w:rPr>
          <w:rFonts w:ascii="Consolas" w:hAnsi="Consolas" w:cs="Consolas"/>
          <w:color w:val="000000"/>
          <w:sz w:val="20"/>
          <w:szCs w:val="20"/>
        </w:rPr>
        <w:t>off</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1E50EEFE" w14:textId="47ADAA75" w:rsidR="009D3722" w:rsidRDefault="009D3722" w:rsidP="009D3722">
      <w:pPr>
        <w:ind w:left="720"/>
      </w:pPr>
      <w:proofErr w:type="spellStart"/>
      <w:r>
        <w:rPr>
          <w:rFonts w:ascii="Consolas" w:hAnsi="Consolas" w:cs="Consolas"/>
          <w:color w:val="000000"/>
          <w:sz w:val="20"/>
          <w:szCs w:val="20"/>
        </w:rPr>
        <w:t>wiced_hal_puart_set_</w:t>
      </w:r>
      <w:proofErr w:type="gramStart"/>
      <w:r>
        <w:rPr>
          <w:rFonts w:ascii="Consolas" w:hAnsi="Consolas" w:cs="Consolas"/>
          <w:color w:val="000000"/>
          <w:sz w:val="20"/>
          <w:szCs w:val="20"/>
        </w:rPr>
        <w:t>baudrate</w:t>
      </w:r>
      <w:proofErr w:type="spellEnd"/>
      <w:r>
        <w:rPr>
          <w:rFonts w:ascii="Consolas" w:hAnsi="Consolas" w:cs="Consolas"/>
          <w:color w:val="000000"/>
          <w:sz w:val="20"/>
          <w:szCs w:val="20"/>
        </w:rPr>
        <w:t>( 115200</w:t>
      </w:r>
      <w:proofErr w:type="gramEnd"/>
      <w:r>
        <w:rPr>
          <w:rFonts w:ascii="Consolas" w:hAnsi="Consolas" w:cs="Consolas"/>
          <w:color w:val="000000"/>
          <w:sz w:val="20"/>
          <w:szCs w:val="20"/>
        </w:rPr>
        <w:t xml:space="preserve"> );</w:t>
      </w:r>
    </w:p>
    <w:p w14:paraId="76ED65AA" w14:textId="5784704A" w:rsidR="009D3722" w:rsidRDefault="009D3722" w:rsidP="009D3722">
      <w:pPr>
        <w:keepNext/>
      </w:pPr>
      <w:r>
        <w:lastRenderedPageBreak/>
        <w:t>For transmitting data, enable Tx, and then use the desired functions for sending strings (print), single bytes (write), or an array of bytes (</w:t>
      </w:r>
      <w:proofErr w:type="spellStart"/>
      <w:r>
        <w:t>synchronous_write</w:t>
      </w:r>
      <w:proofErr w:type="spellEnd"/>
      <w:r>
        <w:t>).</w:t>
      </w:r>
    </w:p>
    <w:p w14:paraId="1217D620"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tx</w:t>
      </w:r>
      <w:proofErr w:type="spellEnd"/>
      <w:r>
        <w:rPr>
          <w:rFonts w:ascii="Consolas" w:hAnsi="Consolas" w:cs="Consolas"/>
          <w:color w:val="000000"/>
          <w:sz w:val="20"/>
          <w:szCs w:val="20"/>
        </w:rPr>
        <w:t>( )</w:t>
      </w:r>
      <w:proofErr w:type="gramEnd"/>
      <w:r>
        <w:rPr>
          <w:rFonts w:ascii="Consolas" w:hAnsi="Consolas" w:cs="Consolas"/>
          <w:color w:val="000000"/>
          <w:sz w:val="20"/>
          <w:szCs w:val="20"/>
        </w:rPr>
        <w:t>;</w:t>
      </w:r>
    </w:p>
    <w:p w14:paraId="377E39A8" w14:textId="46171F1E"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Hello World!\n\r</w:t>
      </w:r>
      <w:r w:rsidR="004B70E3">
        <w:rPr>
          <w:rFonts w:ascii="Consolas" w:hAnsi="Consolas" w:cs="Consolas"/>
          <w:color w:val="2A00FF"/>
          <w:sz w:val="20"/>
          <w:szCs w:val="20"/>
        </w:rPr>
        <w:t>"</w:t>
      </w:r>
      <w:r>
        <w:rPr>
          <w:rFonts w:ascii="Consolas" w:hAnsi="Consolas" w:cs="Consolas"/>
          <w:color w:val="000000"/>
          <w:sz w:val="20"/>
          <w:szCs w:val="20"/>
        </w:rPr>
        <w:t>);</w:t>
      </w:r>
    </w:p>
    <w:p w14:paraId="3A16487F" w14:textId="77777777"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Print value to the screen */</w:t>
      </w:r>
    </w:p>
    <w:p w14:paraId="669A6B97" w14:textId="68D99DEB"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sidR="004B70E3">
        <w:rPr>
          <w:rFonts w:ascii="Consolas" w:hAnsi="Consolas" w:cs="Consolas"/>
          <w:color w:val="2A00FF"/>
          <w:sz w:val="20"/>
          <w:szCs w:val="20"/>
        </w:rPr>
        <w:t>"</w:t>
      </w:r>
      <w:r>
        <w:rPr>
          <w:rFonts w:ascii="Consolas" w:hAnsi="Consolas" w:cs="Consolas"/>
          <w:color w:val="2A00FF"/>
          <w:sz w:val="20"/>
          <w:szCs w:val="20"/>
        </w:rPr>
        <w:t xml:space="preserve">Value = </w:t>
      </w:r>
      <w:r w:rsidR="004B70E3">
        <w:rPr>
          <w:rFonts w:ascii="Consolas" w:hAnsi="Consolas" w:cs="Consolas"/>
          <w:color w:val="2A00FF"/>
          <w:sz w:val="20"/>
          <w:szCs w:val="20"/>
        </w:rPr>
        <w:t>"</w:t>
      </w:r>
      <w:r>
        <w:rPr>
          <w:rFonts w:ascii="Consolas" w:hAnsi="Consolas" w:cs="Consolas"/>
          <w:color w:val="000000"/>
          <w:sz w:val="20"/>
          <w:szCs w:val="20"/>
        </w:rPr>
        <w:t>);</w:t>
      </w:r>
    </w:p>
    <w:p w14:paraId="4D1E7B30" w14:textId="489B67AB" w:rsidR="009D3722" w:rsidRDefault="009D3722" w:rsidP="009D372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Add </w:t>
      </w:r>
      <w:r w:rsidR="004B70E3">
        <w:rPr>
          <w:rFonts w:ascii="Consolas" w:hAnsi="Consolas" w:cs="Consolas"/>
          <w:color w:val="3F7F5F"/>
          <w:sz w:val="20"/>
          <w:szCs w:val="20"/>
        </w:rPr>
        <w:t>'</w:t>
      </w:r>
      <w:r>
        <w:rPr>
          <w:rFonts w:ascii="Consolas" w:hAnsi="Consolas" w:cs="Consolas"/>
          <w:color w:val="3F7F5F"/>
          <w:sz w:val="20"/>
          <w:szCs w:val="20"/>
        </w:rPr>
        <w:t>0</w:t>
      </w:r>
      <w:r w:rsidR="004B70E3">
        <w:rPr>
          <w:rFonts w:ascii="Consolas" w:hAnsi="Consolas" w:cs="Consolas"/>
          <w:color w:val="3F7F5F"/>
          <w:sz w:val="20"/>
          <w:szCs w:val="20"/>
        </w:rPr>
        <w:t>'</w:t>
      </w:r>
      <w:r>
        <w:rPr>
          <w:rFonts w:ascii="Consolas" w:hAnsi="Consolas" w:cs="Consolas"/>
          <w:color w:val="3F7F5F"/>
          <w:sz w:val="20"/>
          <w:szCs w:val="20"/>
        </w:rPr>
        <w:t xml:space="preserve"> to the value to get the ASCII equivalent of the number */</w:t>
      </w:r>
    </w:p>
    <w:p w14:paraId="2568B987" w14:textId="2DA014FF" w:rsidR="009D3722" w:rsidRDefault="009D3722" w:rsidP="009D3722">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wiced_hal_puart_write</w:t>
      </w:r>
      <w:proofErr w:type="spellEnd"/>
      <w:r>
        <w:rPr>
          <w:rFonts w:ascii="Consolas" w:hAnsi="Consolas" w:cs="Consolas"/>
          <w:color w:val="000000"/>
          <w:sz w:val="20"/>
          <w:szCs w:val="20"/>
        </w:rPr>
        <w:t>(value+</w:t>
      </w:r>
      <w:r w:rsidR="004B70E3">
        <w:rPr>
          <w:rFonts w:ascii="Consolas" w:hAnsi="Consolas" w:cs="Consolas"/>
          <w:color w:val="2A00FF"/>
          <w:sz w:val="20"/>
          <w:szCs w:val="20"/>
        </w:rPr>
        <w:t>'</w:t>
      </w:r>
      <w:r>
        <w:rPr>
          <w:rFonts w:ascii="Consolas" w:hAnsi="Consolas" w:cs="Consolas"/>
          <w:color w:val="2A00FF"/>
          <w:sz w:val="20"/>
          <w:szCs w:val="20"/>
        </w:rPr>
        <w:t>0</w:t>
      </w:r>
      <w:r w:rsidR="004B70E3">
        <w:rPr>
          <w:rFonts w:ascii="Consolas" w:hAnsi="Consolas" w:cs="Consolas"/>
          <w:color w:val="2A00FF"/>
          <w:sz w:val="20"/>
          <w:szCs w:val="20"/>
        </w:rPr>
        <w:t>'</w:t>
      </w:r>
      <w:r>
        <w:rPr>
          <w:rFonts w:ascii="Consolas" w:hAnsi="Consolas" w:cs="Consolas"/>
          <w:color w:val="000000"/>
          <w:sz w:val="20"/>
          <w:szCs w:val="20"/>
        </w:rPr>
        <w:t>);</w:t>
      </w:r>
    </w:p>
    <w:p w14:paraId="193BEB5B" w14:textId="3F3A6B73" w:rsidR="009D3722" w:rsidRDefault="009D3722" w:rsidP="009D3722">
      <w:pPr>
        <w:keepNext/>
        <w:ind w:left="720"/>
        <w:rPr>
          <w:rFonts w:ascii="Consolas" w:hAnsi="Consolas" w:cs="Consolas"/>
          <w:color w:val="000000"/>
          <w:sz w:val="20"/>
          <w:szCs w:val="20"/>
        </w:rPr>
      </w:pPr>
      <w:proofErr w:type="spellStart"/>
      <w:r>
        <w:rPr>
          <w:rFonts w:ascii="Consolas" w:hAnsi="Consolas" w:cs="Consolas"/>
          <w:color w:val="000000"/>
          <w:sz w:val="20"/>
          <w:szCs w:val="20"/>
        </w:rPr>
        <w:t>wiced_hal_puart_print</w:t>
      </w:r>
      <w:proofErr w:type="spellEnd"/>
      <w:r>
        <w:rPr>
          <w:rFonts w:ascii="Consolas" w:hAnsi="Consolas" w:cs="Consolas"/>
          <w:color w:val="000000"/>
          <w:sz w:val="20"/>
          <w:szCs w:val="20"/>
        </w:rPr>
        <w:t>(</w:t>
      </w:r>
      <w:r w:rsidR="004B70E3">
        <w:rPr>
          <w:rFonts w:ascii="Consolas" w:hAnsi="Consolas" w:cs="Consolas"/>
          <w:color w:val="2A00FF"/>
          <w:sz w:val="20"/>
          <w:szCs w:val="20"/>
        </w:rPr>
        <w:t>"</w:t>
      </w:r>
      <w:r>
        <w:rPr>
          <w:rFonts w:ascii="Consolas" w:hAnsi="Consolas" w:cs="Consolas"/>
          <w:color w:val="2A00FF"/>
          <w:sz w:val="20"/>
          <w:szCs w:val="20"/>
        </w:rPr>
        <w:t>\r</w:t>
      </w:r>
      <w:r w:rsidR="004B70E3">
        <w:rPr>
          <w:rFonts w:ascii="Consolas" w:hAnsi="Consolas" w:cs="Consolas"/>
          <w:color w:val="2A00FF"/>
          <w:sz w:val="20"/>
          <w:szCs w:val="20"/>
        </w:rPr>
        <w:t>"</w:t>
      </w:r>
      <w:r>
        <w:rPr>
          <w:rFonts w:ascii="Consolas" w:hAnsi="Consolas" w:cs="Consolas"/>
          <w:color w:val="000000"/>
          <w:sz w:val="20"/>
          <w:szCs w:val="20"/>
        </w:rPr>
        <w:t>);</w:t>
      </w:r>
    </w:p>
    <w:p w14:paraId="244E3DCA" w14:textId="38DB12A6" w:rsidR="009D3722" w:rsidRDefault="009D3722" w:rsidP="009D3722">
      <w:pPr>
        <w:keepNext/>
      </w:pPr>
      <w:r>
        <w:t xml:space="preserve">For receiving data, register an interrupt callback function, set the watermark to determine how many bytes should be received before an interrupt is triggered, and enable Rx. </w:t>
      </w:r>
    </w:p>
    <w:p w14:paraId="19FAE48E" w14:textId="1651B627"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wiced_hal_puart_register_interrupt</w:t>
      </w:r>
      <w:proofErr w:type="spellEnd"/>
      <w:r>
        <w:rPr>
          <w:rFonts w:ascii="Consolas" w:hAnsi="Consolas" w:cs="Consolas"/>
          <w:color w:val="000000"/>
          <w:sz w:val="20"/>
          <w:szCs w:val="20"/>
        </w:rPr>
        <w:t>(</w:t>
      </w:r>
      <w:proofErr w:type="spellStart"/>
      <w:r>
        <w:rPr>
          <w:rFonts w:ascii="Consolas" w:hAnsi="Consolas" w:cs="Consolas"/>
          <w:color w:val="000000"/>
          <w:sz w:val="20"/>
          <w:szCs w:val="20"/>
        </w:rPr>
        <w:t>rx_interrupt_</w:t>
      </w:r>
      <w:r w:rsidR="0012284E">
        <w:rPr>
          <w:rFonts w:ascii="Consolas" w:hAnsi="Consolas" w:cs="Consolas"/>
          <w:color w:val="000000"/>
          <w:sz w:val="20"/>
          <w:szCs w:val="20"/>
        </w:rPr>
        <w:t>callback</w:t>
      </w:r>
      <w:proofErr w:type="spellEnd"/>
      <w:r>
        <w:rPr>
          <w:rFonts w:ascii="Consolas" w:hAnsi="Consolas" w:cs="Consolas"/>
          <w:color w:val="000000"/>
          <w:sz w:val="20"/>
          <w:szCs w:val="20"/>
        </w:rPr>
        <w:t>);</w:t>
      </w:r>
    </w:p>
    <w:p w14:paraId="491ECFE3" w14:textId="64D09C42"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Set </w:t>
      </w:r>
      <w:r>
        <w:rPr>
          <w:rFonts w:ascii="Consolas" w:hAnsi="Consolas" w:cs="Consolas"/>
          <w:color w:val="3F7F5F"/>
          <w:sz w:val="20"/>
          <w:szCs w:val="20"/>
          <w:u w:val="single"/>
        </w:rPr>
        <w:t>watermark</w:t>
      </w:r>
      <w:r>
        <w:rPr>
          <w:rFonts w:ascii="Consolas" w:hAnsi="Consolas" w:cs="Consolas"/>
          <w:color w:val="3F7F5F"/>
          <w:sz w:val="20"/>
          <w:szCs w:val="20"/>
        </w:rPr>
        <w:t xml:space="preserve"> level to 1 to receive interrupt up on receiving each byte */</w:t>
      </w:r>
    </w:p>
    <w:p w14:paraId="07DA7D3D" w14:textId="71CB091A" w:rsidR="009D3722" w:rsidRDefault="009D3722" w:rsidP="009D3722">
      <w:pPr>
        <w:keepNext/>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wiced_hal_puart_set_watermark_</w:t>
      </w:r>
      <w:proofErr w:type="gramStart"/>
      <w:r>
        <w:rPr>
          <w:rFonts w:ascii="Consolas" w:hAnsi="Consolas" w:cs="Consolas"/>
          <w:color w:val="000000"/>
          <w:sz w:val="20"/>
          <w:szCs w:val="20"/>
        </w:rPr>
        <w:t>level</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14:paraId="356AB96F" w14:textId="4466E9B5" w:rsidR="009D3722" w:rsidRDefault="009D3722" w:rsidP="009D3722">
      <w:pPr>
        <w:ind w:left="720"/>
        <w:rPr>
          <w:rFonts w:ascii="Consolas" w:hAnsi="Consolas" w:cs="Consolas"/>
          <w:color w:val="000000"/>
          <w:sz w:val="20"/>
          <w:szCs w:val="20"/>
        </w:rPr>
      </w:pPr>
      <w:proofErr w:type="spellStart"/>
      <w:r>
        <w:rPr>
          <w:rFonts w:ascii="Consolas" w:hAnsi="Consolas" w:cs="Consolas"/>
          <w:color w:val="000000"/>
          <w:sz w:val="20"/>
          <w:szCs w:val="20"/>
        </w:rPr>
        <w:t>wiced_hal_puart_enable_</w:t>
      </w:r>
      <w:proofErr w:type="gramStart"/>
      <w:r>
        <w:rPr>
          <w:rFonts w:ascii="Consolas" w:hAnsi="Consolas" w:cs="Consolas"/>
          <w:color w:val="000000"/>
          <w:sz w:val="20"/>
          <w:szCs w:val="20"/>
        </w:rPr>
        <w:t>rx</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B2090BB" w14:textId="28418710" w:rsidR="009D3722" w:rsidRDefault="009D3722" w:rsidP="009D3722">
      <w:pPr>
        <w:keepNext/>
        <w:rPr>
          <w:rFonts w:ascii="Consolas" w:hAnsi="Consolas" w:cs="Consolas"/>
          <w:color w:val="000000"/>
          <w:sz w:val="20"/>
          <w:szCs w:val="20"/>
        </w:rPr>
      </w:pPr>
      <w:r>
        <w:t>The Rx processing is done inside the interrupt callback function.</w:t>
      </w:r>
      <w:r w:rsidR="0012284E">
        <w:t xml:space="preserve"> You must clear the interrupt inside the callback function so that additional characters can be received.</w:t>
      </w:r>
    </w:p>
    <w:p w14:paraId="1B1D9B6F" w14:textId="740C6C11"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rx_interrupt_</w:t>
      </w:r>
      <w:proofErr w:type="gramStart"/>
      <w:r w:rsidR="0012284E">
        <w:rPr>
          <w:rFonts w:ascii="Consolas" w:hAnsi="Consolas" w:cs="Consolas"/>
          <w:b/>
          <w:bCs/>
          <w:color w:val="000000"/>
          <w:sz w:val="20"/>
          <w:szCs w:val="20"/>
        </w:rPr>
        <w:t>callback</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void</w:t>
      </w:r>
      <w:r>
        <w:rPr>
          <w:rFonts w:ascii="Consolas" w:hAnsi="Consolas" w:cs="Consolas"/>
          <w:color w:val="000000"/>
          <w:sz w:val="20"/>
          <w:szCs w:val="20"/>
        </w:rPr>
        <w:t>* unused)</w:t>
      </w:r>
    </w:p>
    <w:p w14:paraId="59E0B728"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DF5E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uint8_</w:t>
      </w:r>
      <w:proofErr w:type="gramStart"/>
      <w:r>
        <w:rPr>
          <w:rFonts w:ascii="Consolas" w:hAnsi="Consolas" w:cs="Consolas"/>
          <w:color w:val="005032"/>
          <w:sz w:val="20"/>
          <w:szCs w:val="20"/>
        </w:rPr>
        <w:t>t</w:t>
      </w:r>
      <w:r>
        <w:rPr>
          <w:rFonts w:ascii="Consolas" w:hAnsi="Consolas" w:cs="Consolas"/>
          <w:color w:val="000000"/>
          <w:sz w:val="20"/>
          <w:szCs w:val="20"/>
        </w:rPr>
        <w:t xml:space="preserve">  </w:t>
      </w:r>
      <w:proofErr w:type="spellStart"/>
      <w:r>
        <w:rPr>
          <w:rFonts w:ascii="Consolas" w:hAnsi="Consolas" w:cs="Consolas"/>
          <w:color w:val="000000"/>
          <w:sz w:val="20"/>
          <w:szCs w:val="20"/>
        </w:rPr>
        <w:t>readbyte</w:t>
      </w:r>
      <w:proofErr w:type="spellEnd"/>
      <w:proofErr w:type="gramEnd"/>
      <w:r>
        <w:rPr>
          <w:rFonts w:ascii="Consolas" w:hAnsi="Consolas" w:cs="Consolas"/>
          <w:color w:val="000000"/>
          <w:sz w:val="20"/>
          <w:szCs w:val="20"/>
        </w:rPr>
        <w:t>;</w:t>
      </w:r>
    </w:p>
    <w:p w14:paraId="4037A20B"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p>
    <w:p w14:paraId="31505D48" w14:textId="1D73562D"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Read one byte from the buffer </w:t>
      </w:r>
      <w:r w:rsidR="005007E1">
        <w:rPr>
          <w:rFonts w:ascii="Consolas" w:hAnsi="Consolas" w:cs="Consolas"/>
          <w:color w:val="3F7F5F"/>
          <w:sz w:val="20"/>
          <w:szCs w:val="20"/>
        </w:rPr>
        <w:t xml:space="preserve">and </w:t>
      </w:r>
      <w:r w:rsidR="00AD7D98">
        <w:rPr>
          <w:rFonts w:ascii="Consolas" w:hAnsi="Consolas" w:cs="Consolas"/>
          <w:color w:val="3F7F5F"/>
          <w:sz w:val="20"/>
          <w:szCs w:val="20"/>
        </w:rPr>
        <w:t>the</w:t>
      </w:r>
      <w:r w:rsidR="00B93411">
        <w:rPr>
          <w:rFonts w:ascii="Consolas" w:hAnsi="Consolas" w:cs="Consolas"/>
          <w:color w:val="3F7F5F"/>
          <w:sz w:val="20"/>
          <w:szCs w:val="20"/>
        </w:rPr>
        <w:t>n</w:t>
      </w:r>
      <w:r w:rsidR="00AD7D98">
        <w:rPr>
          <w:rFonts w:ascii="Consolas" w:hAnsi="Consolas" w:cs="Consolas"/>
          <w:color w:val="3F7F5F"/>
          <w:sz w:val="20"/>
          <w:szCs w:val="20"/>
        </w:rPr>
        <w:t xml:space="preserve"> </w:t>
      </w:r>
      <w:r w:rsidR="005007E1">
        <w:rPr>
          <w:rFonts w:ascii="Consolas" w:hAnsi="Consolas" w:cs="Consolas"/>
          <w:color w:val="3F7F5F"/>
          <w:sz w:val="20"/>
          <w:szCs w:val="20"/>
        </w:rPr>
        <w:t xml:space="preserve">clear the interrupt </w:t>
      </w:r>
      <w:r>
        <w:rPr>
          <w:rFonts w:ascii="Consolas" w:hAnsi="Consolas" w:cs="Consolas"/>
          <w:color w:val="3F7F5F"/>
          <w:sz w:val="20"/>
          <w:szCs w:val="20"/>
        </w:rPr>
        <w:t>*/</w:t>
      </w:r>
    </w:p>
    <w:p w14:paraId="73177276" w14:textId="77777777"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w:t>
      </w:r>
      <w:proofErr w:type="gramStart"/>
      <w:r>
        <w:rPr>
          <w:rFonts w:ascii="Consolas" w:hAnsi="Consolas" w:cs="Consolas"/>
          <w:color w:val="000000"/>
          <w:sz w:val="20"/>
          <w:szCs w:val="20"/>
        </w:rPr>
        <w:t>read</w:t>
      </w:r>
      <w:proofErr w:type="spellEnd"/>
      <w:r>
        <w:rPr>
          <w:rFonts w:ascii="Consolas" w:hAnsi="Consolas" w:cs="Consolas"/>
          <w:color w:val="000000"/>
          <w:sz w:val="20"/>
          <w:szCs w:val="20"/>
        </w:rPr>
        <w:t>( &amp;</w:t>
      </w:r>
      <w:proofErr w:type="spellStart"/>
      <w:proofErr w:type="gramEnd"/>
      <w:r>
        <w:rPr>
          <w:rFonts w:ascii="Consolas" w:hAnsi="Consolas" w:cs="Consolas"/>
          <w:color w:val="000000"/>
          <w:sz w:val="20"/>
          <w:szCs w:val="20"/>
        </w:rPr>
        <w:t>readbyte</w:t>
      </w:r>
      <w:proofErr w:type="spellEnd"/>
      <w:r>
        <w:rPr>
          <w:rFonts w:ascii="Consolas" w:hAnsi="Consolas" w:cs="Consolas"/>
          <w:color w:val="000000"/>
          <w:sz w:val="20"/>
          <w:szCs w:val="20"/>
        </w:rPr>
        <w:t xml:space="preserve"> );</w:t>
      </w:r>
    </w:p>
    <w:p w14:paraId="658F1ADE" w14:textId="274FFD52" w:rsidR="009D3722" w:rsidRDefault="00760838" w:rsidP="00760838">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wiced_hal_puart_reset_puart_</w:t>
      </w:r>
      <w:proofErr w:type="gramStart"/>
      <w:r>
        <w:rPr>
          <w:rFonts w:ascii="Consolas" w:hAnsi="Consolas" w:cs="Consolas"/>
          <w:color w:val="000000"/>
          <w:sz w:val="20"/>
          <w:szCs w:val="20"/>
        </w:rPr>
        <w:t>inte</w:t>
      </w:r>
      <w:r w:rsidR="00C56D93">
        <w:rPr>
          <w:rFonts w:ascii="Consolas" w:hAnsi="Consolas" w:cs="Consolas"/>
          <w:color w:val="000000"/>
          <w:sz w:val="20"/>
          <w:szCs w:val="20"/>
        </w:rPr>
        <w:t>r</w:t>
      </w:r>
      <w:r>
        <w:rPr>
          <w:rFonts w:ascii="Consolas" w:hAnsi="Consolas" w:cs="Consolas"/>
          <w:color w:val="000000"/>
          <w:sz w:val="20"/>
          <w:szCs w:val="20"/>
        </w:rPr>
        <w:t>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D47BEB8" w14:textId="77777777" w:rsidR="00760838" w:rsidRDefault="00760838" w:rsidP="009D3722">
      <w:pPr>
        <w:keepNext/>
        <w:autoSpaceDE w:val="0"/>
        <w:autoSpaceDN w:val="0"/>
        <w:adjustRightInd w:val="0"/>
        <w:spacing w:after="0" w:line="240" w:lineRule="auto"/>
        <w:ind w:left="720"/>
        <w:rPr>
          <w:rFonts w:ascii="Consolas" w:hAnsi="Consolas" w:cs="Consolas"/>
          <w:sz w:val="20"/>
          <w:szCs w:val="20"/>
        </w:rPr>
      </w:pPr>
    </w:p>
    <w:p w14:paraId="6A7CCDD8" w14:textId="3218A2C9" w:rsidR="009D3722" w:rsidRDefault="009D3722" w:rsidP="009D3722">
      <w:pPr>
        <w:keepNext/>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Add your processing here */</w:t>
      </w:r>
    </w:p>
    <w:p w14:paraId="4903035E" w14:textId="50F1B893" w:rsidR="009D3722" w:rsidRDefault="009D3722" w:rsidP="009D3722">
      <w:pPr>
        <w:ind w:left="720"/>
        <w:rPr>
          <w:rFonts w:ascii="Consolas" w:hAnsi="Consolas" w:cs="Consolas"/>
          <w:color w:val="000000"/>
          <w:sz w:val="20"/>
          <w:szCs w:val="20"/>
        </w:rPr>
      </w:pPr>
      <w:r>
        <w:rPr>
          <w:rFonts w:ascii="Consolas" w:hAnsi="Consolas" w:cs="Consolas"/>
          <w:color w:val="000000"/>
          <w:sz w:val="20"/>
          <w:szCs w:val="20"/>
        </w:rPr>
        <w:t>}</w:t>
      </w:r>
    </w:p>
    <w:p w14:paraId="50FB10D6" w14:textId="208007B3" w:rsidR="00311917" w:rsidRDefault="00311917" w:rsidP="0065084D">
      <w:pPr>
        <w:pStyle w:val="Heading2"/>
      </w:pPr>
      <w:bookmarkStart w:id="15" w:name="_Toc514683456"/>
      <w:r>
        <w:t>I2C</w:t>
      </w:r>
      <w:bookmarkEnd w:id="15"/>
    </w:p>
    <w:p w14:paraId="4AC1C459" w14:textId="278B83B9" w:rsidR="00311917" w:rsidRDefault="00281581" w:rsidP="00311917">
      <w:r>
        <w:t xml:space="preserve">There is an I2C master on the device called </w:t>
      </w:r>
      <w:r w:rsidR="003B63BE">
        <w:t xml:space="preserve">WICED_I2C_1 </w:t>
      </w:r>
      <w:r>
        <w:t>which</w:t>
      </w:r>
      <w:r w:rsidR="003B63BE">
        <w:t xml:space="preserve"> is routed </w:t>
      </w:r>
      <w:r>
        <w:t xml:space="preserve">by default </w:t>
      </w:r>
      <w:r w:rsidR="003B63BE">
        <w:t xml:space="preserve">to the Arduino </w:t>
      </w:r>
      <w:r>
        <w:t xml:space="preserve">header dedicated </w:t>
      </w:r>
      <w:r w:rsidR="003B63BE">
        <w:t>I2C pins. These pins connect to t</w:t>
      </w:r>
      <w:r w:rsidR="00311917">
        <w:t>he OLED display and the PSoC on the</w:t>
      </w:r>
      <w:r w:rsidR="000139C6">
        <w:t xml:space="preserve"> shield</w:t>
      </w:r>
      <w:r w:rsidR="00E142D6">
        <w:t>.</w:t>
      </w:r>
    </w:p>
    <w:p w14:paraId="72370B18" w14:textId="00F01B7D" w:rsidR="00BD08DD" w:rsidRDefault="00BD08DD" w:rsidP="00BD08DD">
      <w:pPr>
        <w:pStyle w:val="Heading3"/>
      </w:pPr>
      <w:r>
        <w:t>Initialization</w:t>
      </w:r>
    </w:p>
    <w:p w14:paraId="0D692FA4" w14:textId="22FF14DC" w:rsidR="0007456C" w:rsidRDefault="0007456C" w:rsidP="00311917">
      <w:r>
        <w:t xml:space="preserve">You must include the I2C header file </w:t>
      </w:r>
      <w:r w:rsidR="00023428">
        <w:t>to</w:t>
      </w:r>
      <w:r>
        <w:t xml:space="preserve"> use the I2C </w:t>
      </w:r>
      <w:r w:rsidR="00A02A58">
        <w:t>functions</w:t>
      </w:r>
      <w:r>
        <w:t>:</w:t>
      </w:r>
    </w:p>
    <w:p w14:paraId="0A7C0DA9" w14:textId="7036E8EA" w:rsidR="0007456C" w:rsidRPr="0007456C" w:rsidRDefault="0007456C" w:rsidP="0007456C">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r>
        <w:rPr>
          <w:rFonts w:ascii="Consolas" w:hAnsi="Consolas" w:cs="Consolas"/>
          <w:color w:val="2A00FF"/>
          <w:sz w:val="20"/>
          <w:szCs w:val="20"/>
        </w:rPr>
        <w:t>wiced_hal_i2c.h</w:t>
      </w:r>
      <w:r w:rsidR="004B70E3">
        <w:rPr>
          <w:rFonts w:ascii="Consolas" w:hAnsi="Consolas" w:cs="Consolas"/>
          <w:color w:val="2A00FF"/>
          <w:sz w:val="20"/>
          <w:szCs w:val="20"/>
        </w:rPr>
        <w:t>"</w:t>
      </w:r>
    </w:p>
    <w:p w14:paraId="0FB3166F" w14:textId="36492F40" w:rsidR="000139C6" w:rsidRDefault="000139C6" w:rsidP="00311917">
      <w:r>
        <w:t xml:space="preserve">To initialize the I2C block you need </w:t>
      </w:r>
      <w:r w:rsidR="00023428">
        <w:t>to call the initialization</w:t>
      </w:r>
      <w:r>
        <w:t xml:space="preserve"> function</w:t>
      </w:r>
      <w:r w:rsidR="00023428">
        <w:t xml:space="preserve">. If you want a speed other than the default of 100 </w:t>
      </w:r>
      <w:proofErr w:type="gramStart"/>
      <w:r w:rsidR="00023428">
        <w:t>kHz</w:t>
      </w:r>
      <w:proofErr w:type="gramEnd"/>
      <w:r w:rsidR="00023428">
        <w:t xml:space="preserve"> then you have to call the </w:t>
      </w:r>
      <w:proofErr w:type="spellStart"/>
      <w:r w:rsidR="00023428">
        <w:t>set_speed</w:t>
      </w:r>
      <w:proofErr w:type="spellEnd"/>
      <w:r w:rsidR="00023428">
        <w:t xml:space="preserve"> function after the block is initialized:</w:t>
      </w:r>
    </w:p>
    <w:p w14:paraId="10897716" w14:textId="6C1C8344" w:rsidR="000139C6" w:rsidRPr="000139C6" w:rsidRDefault="000139C6" w:rsidP="000139C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wiced_hal_i2c_</w:t>
      </w:r>
      <w:proofErr w:type="gramStart"/>
      <w:r>
        <w:rPr>
          <w:rFonts w:ascii="Consolas" w:hAnsi="Consolas" w:cs="Consolas"/>
          <w:color w:val="000000"/>
          <w:sz w:val="20"/>
          <w:szCs w:val="20"/>
        </w:rPr>
        <w:t>init(</w:t>
      </w:r>
      <w:proofErr w:type="gramEnd"/>
      <w:r>
        <w:rPr>
          <w:rFonts w:ascii="Consolas" w:hAnsi="Consolas" w:cs="Consolas"/>
          <w:color w:val="000000"/>
          <w:sz w:val="20"/>
          <w:szCs w:val="20"/>
        </w:rPr>
        <w:t>);</w:t>
      </w:r>
    </w:p>
    <w:p w14:paraId="4E12C235" w14:textId="4ADEAF6B" w:rsidR="000139C6" w:rsidRDefault="000139C6" w:rsidP="000139C6">
      <w:pPr>
        <w:ind w:left="720"/>
      </w:pPr>
      <w:r>
        <w:rPr>
          <w:rFonts w:ascii="Consolas" w:hAnsi="Consolas" w:cs="Consolas"/>
          <w:color w:val="000000"/>
          <w:sz w:val="20"/>
          <w:szCs w:val="20"/>
        </w:rPr>
        <w:t>wiced_hal_i2c_set_speed(</w:t>
      </w:r>
      <w:r>
        <w:rPr>
          <w:rFonts w:ascii="Consolas" w:hAnsi="Consolas" w:cs="Consolas"/>
          <w:i/>
          <w:iCs/>
          <w:color w:val="0000C0"/>
          <w:sz w:val="20"/>
          <w:szCs w:val="20"/>
        </w:rPr>
        <w:t>I2CM_SPEED_400KHZ</w:t>
      </w:r>
      <w:r>
        <w:rPr>
          <w:rFonts w:ascii="Consolas" w:hAnsi="Consolas" w:cs="Consolas"/>
          <w:color w:val="000000"/>
          <w:sz w:val="20"/>
          <w:szCs w:val="20"/>
        </w:rPr>
        <w:t>);</w:t>
      </w:r>
      <w:r>
        <w:tab/>
      </w:r>
    </w:p>
    <w:p w14:paraId="05D5ED23" w14:textId="0F5496BC" w:rsidR="00343F70" w:rsidRDefault="00343F70" w:rsidP="00343F70">
      <w:pPr>
        <w:pStyle w:val="Heading3"/>
      </w:pPr>
      <w:r>
        <w:lastRenderedPageBreak/>
        <w:t>Read and Write</w:t>
      </w:r>
      <w:r w:rsidR="00415048">
        <w:t xml:space="preserve"> Functions</w:t>
      </w:r>
    </w:p>
    <w:p w14:paraId="4C697B7A" w14:textId="5B64C0EE" w:rsidR="00311917" w:rsidRDefault="00311917" w:rsidP="00311917">
      <w:r>
        <w:t>There are two ways to read/write data from</w:t>
      </w:r>
      <w:r w:rsidR="00343F70">
        <w:t>/to</w:t>
      </w:r>
      <w:r>
        <w:t xml:space="preserve"> the slave. There is a dedicated read function called </w:t>
      </w:r>
      <w:r w:rsidRPr="00BD08DD">
        <w:rPr>
          <w:i/>
        </w:rPr>
        <w:t>wiced_</w:t>
      </w:r>
      <w:r w:rsidR="00EE3AF6" w:rsidRPr="00BD08DD">
        <w:rPr>
          <w:i/>
        </w:rPr>
        <w:t>hal_</w:t>
      </w:r>
      <w:r w:rsidRPr="00BD08DD">
        <w:rPr>
          <w:i/>
        </w:rPr>
        <w:t>i2c_</w:t>
      </w:r>
      <w:proofErr w:type="gramStart"/>
      <w:r w:rsidRPr="00BD08DD">
        <w:rPr>
          <w:i/>
        </w:rPr>
        <w:t>read</w:t>
      </w:r>
      <w:r w:rsidR="00BD08DD" w:rsidRPr="00BD08DD">
        <w:rPr>
          <w:i/>
        </w:rPr>
        <w:t>(</w:t>
      </w:r>
      <w:proofErr w:type="gramEnd"/>
      <w:r w:rsidR="00BD08DD" w:rsidRPr="00BD08DD">
        <w:rPr>
          <w:i/>
        </w:rPr>
        <w:t>)</w:t>
      </w:r>
      <w:r>
        <w:t xml:space="preserve"> and a dedicated write function called </w:t>
      </w:r>
      <w:r w:rsidRPr="00BD08DD">
        <w:rPr>
          <w:i/>
        </w:rPr>
        <w:t>wiced_</w:t>
      </w:r>
      <w:r w:rsidR="00EE3AF6" w:rsidRPr="00BD08DD">
        <w:rPr>
          <w:i/>
        </w:rPr>
        <w:t>hal_</w:t>
      </w:r>
      <w:r w:rsidRPr="00BD08DD">
        <w:rPr>
          <w:i/>
        </w:rPr>
        <w:t>i2c_write</w:t>
      </w:r>
      <w:r w:rsidR="00BD08DD" w:rsidRPr="00BD08DD">
        <w:rPr>
          <w:i/>
        </w:rPr>
        <w:t>()</w:t>
      </w:r>
      <w:r>
        <w:t>. There is also a function called wiced_</w:t>
      </w:r>
      <w:r w:rsidR="00EE3AF6">
        <w:t>hal</w:t>
      </w:r>
      <w:r w:rsidR="00BB5EA8">
        <w:t>_</w:t>
      </w:r>
      <w:r>
        <w:t>i2c_</w:t>
      </w:r>
      <w:r w:rsidR="00EE3AF6">
        <w:t>combined_</w:t>
      </w:r>
      <w:proofErr w:type="gramStart"/>
      <w:r w:rsidR="00EE3AF6">
        <w:t>read</w:t>
      </w:r>
      <w:r w:rsidR="00BD08DD">
        <w:t>(</w:t>
      </w:r>
      <w:proofErr w:type="gramEnd"/>
      <w:r w:rsidR="00BD08DD">
        <w:t>)</w:t>
      </w:r>
      <w:r>
        <w:t xml:space="preserve"> which </w:t>
      </w:r>
      <w:r w:rsidR="00EE3AF6">
        <w:t>will do a write followed by a read with a repeated start between them.</w:t>
      </w:r>
      <w:r w:rsidR="00BB5EA8">
        <w:t xml:space="preserve"> </w:t>
      </w:r>
      <w:r w:rsidR="00BD08DD">
        <w:t>These</w:t>
      </w:r>
      <w:r w:rsidR="00BB5EA8">
        <w:t xml:space="preserve"> functions are </w:t>
      </w:r>
      <w:r w:rsidR="00BD08DD">
        <w:t xml:space="preserve">all </w:t>
      </w:r>
      <w:r w:rsidR="00BB5EA8">
        <w:t>blocking.</w:t>
      </w:r>
    </w:p>
    <w:p w14:paraId="3A172A24" w14:textId="77777777" w:rsidR="00343F70" w:rsidRDefault="00311917" w:rsidP="00311917">
      <w:r>
        <w:t xml:space="preserve">The </w:t>
      </w:r>
      <w:r w:rsidR="00343F70">
        <w:t xml:space="preserve">separate </w:t>
      </w:r>
      <w:r>
        <w:t>read/write functions require a pointer to the buffer to read/write, the number of bytes to read/write</w:t>
      </w:r>
      <w:r w:rsidR="00EE3AF6">
        <w:t xml:space="preserve">, and the </w:t>
      </w:r>
      <w:r w:rsidR="00BB5EA8">
        <w:t xml:space="preserve">7-bit </w:t>
      </w:r>
      <w:r w:rsidR="00EE3AF6">
        <w:t>slave address</w:t>
      </w:r>
      <w:r>
        <w:t>.</w:t>
      </w:r>
    </w:p>
    <w:p w14:paraId="05B2D80E" w14:textId="3A4D1479" w:rsidR="00311917" w:rsidRDefault="00343F70" w:rsidP="00311917">
      <w:r>
        <w:t>For example, to write 2 bytes followed by a read of 10 bytes:</w:t>
      </w:r>
    </w:p>
    <w:p w14:paraId="5F73CE83" w14:textId="1C0B71FC" w:rsidR="00343F70" w:rsidRDefault="00343F70" w:rsidP="00415048">
      <w:pPr>
        <w:spacing w:after="0"/>
        <w:ind w:left="720"/>
      </w:pPr>
      <w:r>
        <w:t>#define I2C_ADDRESS (0x42)</w:t>
      </w:r>
    </w:p>
    <w:p w14:paraId="08B24221" w14:textId="287DFA5A"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00942F7D" w14:textId="7A5B787F"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17A00104" w14:textId="272630FA" w:rsidR="00343F70" w:rsidRDefault="00343F70" w:rsidP="00415048">
      <w:pPr>
        <w:spacing w:after="0"/>
        <w:ind w:left="720"/>
      </w:pPr>
      <w:r w:rsidRPr="00343F70">
        <w:t>wiced_hal_i2c_</w:t>
      </w:r>
      <w:proofErr w:type="gramStart"/>
      <w:r w:rsidRPr="00343F70">
        <w:t>write(</w:t>
      </w:r>
      <w:r w:rsidR="00415048">
        <w:t xml:space="preserve"> </w:t>
      </w:r>
      <w:proofErr w:type="spellStart"/>
      <w:r>
        <w:t>TxData</w:t>
      </w:r>
      <w:proofErr w:type="spellEnd"/>
      <w:proofErr w:type="gramEnd"/>
      <w:r w:rsidRPr="00343F70">
        <w:t xml:space="preserve">, </w:t>
      </w:r>
      <w:proofErr w:type="spellStart"/>
      <w:r w:rsidRPr="00343F70">
        <w:t>sizeof</w:t>
      </w:r>
      <w:proofErr w:type="spellEnd"/>
      <w:r w:rsidRPr="00343F70">
        <w:t>(</w:t>
      </w:r>
      <w:proofErr w:type="spellStart"/>
      <w:r>
        <w:t>TxData</w:t>
      </w:r>
      <w:proofErr w:type="spellEnd"/>
      <w:r w:rsidRPr="00343F70">
        <w:t>), I2C_ADDRESS</w:t>
      </w:r>
      <w:r w:rsidR="00415048">
        <w:t xml:space="preserve"> </w:t>
      </w:r>
      <w:r w:rsidRPr="00343F70">
        <w:t>);</w:t>
      </w:r>
    </w:p>
    <w:p w14:paraId="1C534227" w14:textId="5230B45A" w:rsidR="00343F70" w:rsidRDefault="00343F70" w:rsidP="00343F70">
      <w:pPr>
        <w:ind w:left="720"/>
      </w:pPr>
      <w:r w:rsidRPr="00343F70">
        <w:t>wiced_hal_i2c_</w:t>
      </w:r>
      <w:proofErr w:type="gramStart"/>
      <w:r>
        <w:t>read</w:t>
      </w:r>
      <w:r w:rsidRPr="00343F70">
        <w:t>(</w:t>
      </w:r>
      <w:r w:rsidR="00415048">
        <w:t xml:space="preserve"> </w:t>
      </w:r>
      <w:proofErr w:type="spellStart"/>
      <w:r>
        <w:t>RxData</w:t>
      </w:r>
      <w:proofErr w:type="spellEnd"/>
      <w:proofErr w:type="gram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05792F7F" w14:textId="6B60F161" w:rsidR="00343F70" w:rsidRDefault="00343F70" w:rsidP="00343F70">
      <w:r>
        <w:t xml:space="preserve">If you need to write a value (e.g. a register offset value) followed by a read, you can use the </w:t>
      </w:r>
      <w:r w:rsidRPr="00BD08DD">
        <w:rPr>
          <w:i/>
        </w:rPr>
        <w:t>wiced_hal_i2c_combined_</w:t>
      </w:r>
      <w:proofErr w:type="gramStart"/>
      <w:r w:rsidRPr="00BD08DD">
        <w:rPr>
          <w:i/>
        </w:rPr>
        <w:t>read(</w:t>
      </w:r>
      <w:proofErr w:type="gramEnd"/>
      <w:r w:rsidRPr="00BD08DD">
        <w:rPr>
          <w:i/>
        </w:rPr>
        <w:t>)</w:t>
      </w:r>
      <w:r>
        <w:t xml:space="preserve"> function to do both in one function call. The function takes a pointer to the write data buffer, the number of bytes to write, a pointer to the read data buffer, the number of bytes to read, and finally, the 7-bit slave address. </w:t>
      </w:r>
    </w:p>
    <w:p w14:paraId="01191625" w14:textId="795CCE9D" w:rsidR="00343F70" w:rsidRDefault="00343F70" w:rsidP="00343F70">
      <w:r>
        <w:t>For example, the same operation shown above could be:</w:t>
      </w:r>
    </w:p>
    <w:p w14:paraId="7D13FE33" w14:textId="77777777" w:rsidR="00343F70" w:rsidRDefault="00343F70" w:rsidP="00415048">
      <w:pPr>
        <w:spacing w:after="0"/>
        <w:ind w:left="720"/>
      </w:pPr>
      <w:r>
        <w:t>#define I2C_ADDRESS (0x42)</w:t>
      </w:r>
    </w:p>
    <w:p w14:paraId="030BF3BA" w14:textId="77777777" w:rsidR="00343F70" w:rsidRDefault="00343F70" w:rsidP="00415048">
      <w:pPr>
        <w:spacing w:after="0"/>
        <w:ind w:left="720"/>
      </w:pPr>
      <w:r>
        <w:t xml:space="preserve">uint8_t </w:t>
      </w:r>
      <w:proofErr w:type="spellStart"/>
      <w:proofErr w:type="gramStart"/>
      <w:r>
        <w:t>TxData</w:t>
      </w:r>
      <w:proofErr w:type="spellEnd"/>
      <w:r>
        <w:t>[</w:t>
      </w:r>
      <w:proofErr w:type="gramEnd"/>
      <w:r>
        <w:t>2] = {0x55, 0xAA};</w:t>
      </w:r>
    </w:p>
    <w:p w14:paraId="7C91CA28" w14:textId="77777777" w:rsidR="00343F70" w:rsidRDefault="00343F70" w:rsidP="00415048">
      <w:pPr>
        <w:spacing w:after="0"/>
        <w:ind w:left="720"/>
      </w:pPr>
      <w:r>
        <w:t xml:space="preserve">uint8_t </w:t>
      </w:r>
      <w:proofErr w:type="spellStart"/>
      <w:proofErr w:type="gramStart"/>
      <w:r>
        <w:t>RxData</w:t>
      </w:r>
      <w:proofErr w:type="spellEnd"/>
      <w:r>
        <w:t>[</w:t>
      </w:r>
      <w:proofErr w:type="gramEnd"/>
      <w:r>
        <w:t>10];</w:t>
      </w:r>
    </w:p>
    <w:p w14:paraId="2B04E07C" w14:textId="3A92219C" w:rsidR="00343F70" w:rsidRDefault="00343F70" w:rsidP="0090478D">
      <w:pPr>
        <w:ind w:left="720"/>
      </w:pPr>
      <w:r w:rsidRPr="00343F70">
        <w:t>wiced_hal_i2c_</w:t>
      </w:r>
      <w:r>
        <w:t>combined_</w:t>
      </w:r>
      <w:proofErr w:type="gramStart"/>
      <w:r>
        <w:t>read</w:t>
      </w:r>
      <w:r w:rsidRPr="00343F70">
        <w:t>(</w:t>
      </w:r>
      <w:r w:rsidR="00415048">
        <w:t xml:space="preserve"> </w:t>
      </w:r>
      <w:proofErr w:type="spellStart"/>
      <w:r>
        <w:t>TxData</w:t>
      </w:r>
      <w:proofErr w:type="spellEnd"/>
      <w:proofErr w:type="gramEnd"/>
      <w:r>
        <w:t xml:space="preserve">, </w:t>
      </w:r>
      <w:proofErr w:type="spellStart"/>
      <w:r>
        <w:t>sizeof</w:t>
      </w:r>
      <w:proofErr w:type="spellEnd"/>
      <w:r>
        <w:t>(</w:t>
      </w:r>
      <w:proofErr w:type="spellStart"/>
      <w:r>
        <w:t>TxData</w:t>
      </w:r>
      <w:proofErr w:type="spellEnd"/>
      <w:r>
        <w:t xml:space="preserve">), </w:t>
      </w:r>
      <w:proofErr w:type="spellStart"/>
      <w:r>
        <w:t>RxData</w:t>
      </w:r>
      <w:proofErr w:type="spellEnd"/>
      <w:r w:rsidRPr="00343F70">
        <w:t xml:space="preserve">, </w:t>
      </w:r>
      <w:proofErr w:type="spellStart"/>
      <w:r w:rsidRPr="00343F70">
        <w:t>sizeof</w:t>
      </w:r>
      <w:proofErr w:type="spellEnd"/>
      <w:r w:rsidRPr="00343F70">
        <w:t>(</w:t>
      </w:r>
      <w:proofErr w:type="spellStart"/>
      <w:r>
        <w:t>RxData</w:t>
      </w:r>
      <w:proofErr w:type="spellEnd"/>
      <w:r w:rsidRPr="00343F70">
        <w:t>), I2C_ADDRESS</w:t>
      </w:r>
      <w:r w:rsidR="00415048">
        <w:t xml:space="preserve"> </w:t>
      </w:r>
      <w:r w:rsidRPr="00343F70">
        <w:t>);</w:t>
      </w:r>
    </w:p>
    <w:p w14:paraId="49672BD0" w14:textId="144504C4" w:rsidR="00343F70" w:rsidRDefault="00343F70" w:rsidP="00343F70">
      <w:pPr>
        <w:pStyle w:val="Heading3"/>
      </w:pPr>
      <w:r>
        <w:t>Read/Write Buffer</w:t>
      </w:r>
    </w:p>
    <w:p w14:paraId="1F4921B2" w14:textId="1839D8FD" w:rsidR="00311917" w:rsidRDefault="00311917" w:rsidP="00311917">
      <w:r>
        <w:t>For the buffer</w:t>
      </w:r>
      <w:r w:rsidR="00EE3AF6">
        <w:t xml:space="preserve"> </w:t>
      </w:r>
      <w:r w:rsidR="00343F70">
        <w:t>containing the data that you want to</w:t>
      </w:r>
      <w:r w:rsidR="00EE3AF6">
        <w:t xml:space="preserve"> read/write</w:t>
      </w:r>
      <w:r>
        <w:t xml:space="preserve">, you may want to setup a structure to map the I2C registers in the slave that you are addressing. In that case, if the structure elements are not all 32-bit quantities, you must use the packed attribute so that the </w:t>
      </w:r>
      <w:r w:rsidR="00C26CC2">
        <w:t>non-32-bit</w:t>
      </w:r>
      <w:r>
        <w:t xml:space="preserve"> quantities are not padded, which would lead to incorrect data. For example, if you have a byte called </w:t>
      </w:r>
      <w:r w:rsidR="004B70E3">
        <w:t>"</w:t>
      </w:r>
      <w:r>
        <w:t>control</w:t>
      </w:r>
      <w:r w:rsidR="004B70E3">
        <w:t>"</w:t>
      </w:r>
      <w:r>
        <w:t xml:space="preserve"> followed by a 32-bit float called </w:t>
      </w:r>
      <w:r w:rsidR="004B70E3">
        <w:t>"</w:t>
      </w:r>
      <w:r>
        <w:t>temperature</w:t>
      </w:r>
      <w:r w:rsidR="004B70E3">
        <w:t>"</w:t>
      </w:r>
      <w:r>
        <w:t>, you could set up a buffer like this:</w:t>
      </w:r>
    </w:p>
    <w:p w14:paraId="539E7C9C"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b/>
          <w:bCs/>
          <w:color w:val="7F0055"/>
          <w:sz w:val="20"/>
          <w:szCs w:val="20"/>
        </w:rPr>
        <w:t>struct</w:t>
      </w:r>
      <w:r>
        <w:rPr>
          <w:rFonts w:ascii="Consolas" w:hAnsi="Consolas" w:cs="Consolas"/>
          <w:color w:val="000000"/>
          <w:sz w:val="20"/>
          <w:szCs w:val="20"/>
        </w:rPr>
        <w:t xml:space="preserve"> {</w:t>
      </w:r>
    </w:p>
    <w:p w14:paraId="021F4970"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p>
    <w:p w14:paraId="0550FC39" w14:textId="77777777" w:rsidR="00311917" w:rsidRDefault="00311917" w:rsidP="00311917">
      <w:pPr>
        <w:autoSpaceDE w:val="0"/>
        <w:autoSpaceDN w:val="0"/>
        <w:adjustRightInd w:val="0"/>
        <w:spacing w:after="0"/>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p>
    <w:p w14:paraId="0EE8C279" w14:textId="77777777" w:rsidR="00311917" w:rsidRDefault="00311917" w:rsidP="00311917">
      <w:pPr>
        <w:ind w:left="720"/>
      </w:pPr>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p>
    <w:p w14:paraId="12794310" w14:textId="177E7B19" w:rsidR="00311917" w:rsidRDefault="00427645" w:rsidP="00311917">
      <w:r>
        <w:t>T</w:t>
      </w:r>
      <w:r w:rsidR="00311917">
        <w:t xml:space="preserve">here are two underscores before and after the word </w:t>
      </w:r>
      <w:r w:rsidR="004B70E3">
        <w:t>"</w:t>
      </w:r>
      <w:r w:rsidR="00311917">
        <w:t>attribute</w:t>
      </w:r>
      <w:r w:rsidR="004B70E3">
        <w:t>"</w:t>
      </w:r>
      <w:r w:rsidR="00311917">
        <w:t xml:space="preserve"> and there are two sets of </w:t>
      </w:r>
      <w:r>
        <w:t>parentheses</w:t>
      </w:r>
      <w:r w:rsidR="00311917">
        <w:t xml:space="preserve"> around the word </w:t>
      </w:r>
      <w:r w:rsidR="004B70E3">
        <w:t>"</w:t>
      </w:r>
      <w:r w:rsidR="00311917">
        <w:t>packed</w:t>
      </w:r>
      <w:r w:rsidR="004B70E3">
        <w:t>"</w:t>
      </w:r>
      <w:r w:rsidR="00311917">
        <w:t>.</w:t>
      </w:r>
    </w:p>
    <w:p w14:paraId="41781E88" w14:textId="2B87CFE1" w:rsidR="00481E36" w:rsidRDefault="00481E36" w:rsidP="0065084D">
      <w:pPr>
        <w:pStyle w:val="Heading2"/>
      </w:pPr>
      <w:bookmarkStart w:id="16" w:name="_Toc514683457"/>
      <w:r>
        <w:t>OLED Display</w:t>
      </w:r>
      <w:bookmarkEnd w:id="16"/>
    </w:p>
    <w:p w14:paraId="143EBB84" w14:textId="4F89207A" w:rsidR="00481E36" w:rsidRPr="00481E36" w:rsidRDefault="00481E36" w:rsidP="00481E36">
      <w:pPr>
        <w:rPr>
          <w:b/>
          <w:color w:val="FF0000"/>
        </w:rPr>
      </w:pPr>
      <w:r w:rsidRPr="00481E36">
        <w:rPr>
          <w:b/>
          <w:color w:val="FF0000"/>
        </w:rPr>
        <w:t>TBD XXXXXXXXXXXXXXXXXXXX</w:t>
      </w:r>
    </w:p>
    <w:p w14:paraId="5B4C95F4" w14:textId="43557BB8" w:rsidR="00245364" w:rsidRPr="009A2340" w:rsidRDefault="00245364" w:rsidP="0065084D">
      <w:pPr>
        <w:pStyle w:val="Heading2"/>
      </w:pPr>
      <w:bookmarkStart w:id="17" w:name="_Toc514683458"/>
      <w:r>
        <w:lastRenderedPageBreak/>
        <w:t>ADC</w:t>
      </w:r>
      <w:bookmarkEnd w:id="17"/>
    </w:p>
    <w:p w14:paraId="6F701FD1" w14:textId="70724687" w:rsidR="009A2340" w:rsidRDefault="009A2340" w:rsidP="009A2340">
      <w:r>
        <w:t xml:space="preserve">The device contains </w:t>
      </w:r>
      <w:r w:rsidRPr="0043290F">
        <w:t xml:space="preserve">a </w:t>
      </w:r>
      <w:r w:rsidR="0043290F" w:rsidRPr="0043290F">
        <w:t>16</w:t>
      </w:r>
      <w:r w:rsidRPr="0043290F">
        <w:t xml:space="preserve">-bit </w:t>
      </w:r>
      <w:r w:rsidR="0043290F">
        <w:t xml:space="preserve">signed </w:t>
      </w:r>
      <w:r>
        <w:t>ADC</w:t>
      </w:r>
      <w:r w:rsidR="0043290F">
        <w:t xml:space="preserve"> (-32768 to +32767)</w:t>
      </w:r>
      <w:r>
        <w:t>.</w:t>
      </w:r>
    </w:p>
    <w:p w14:paraId="24FED522" w14:textId="406D4781" w:rsidR="009A2340" w:rsidRDefault="009A2340" w:rsidP="009A2340">
      <w:r>
        <w:t>You must include the ADC header file to use the ADC functions:</w:t>
      </w:r>
    </w:p>
    <w:p w14:paraId="77858E4F" w14:textId="2F4E5100" w:rsidR="009A2340" w:rsidRPr="0043290F" w:rsidRDefault="009A2340" w:rsidP="0043290F">
      <w:pPr>
        <w:autoSpaceDE w:val="0"/>
        <w:autoSpaceDN w:val="0"/>
        <w:adjustRightInd w:val="0"/>
        <w:spacing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sidR="004B70E3">
        <w:rPr>
          <w:rFonts w:ascii="Consolas" w:hAnsi="Consolas" w:cs="Consolas"/>
          <w:color w:val="2A00FF"/>
          <w:sz w:val="20"/>
          <w:szCs w:val="20"/>
        </w:rPr>
        <w:t>"</w:t>
      </w:r>
      <w:proofErr w:type="spellStart"/>
      <w:r>
        <w:rPr>
          <w:rFonts w:ascii="Consolas" w:hAnsi="Consolas" w:cs="Consolas"/>
          <w:color w:val="2A00FF"/>
          <w:sz w:val="20"/>
          <w:szCs w:val="20"/>
        </w:rPr>
        <w:t>wiced_hal_adc.h</w:t>
      </w:r>
      <w:proofErr w:type="spellEnd"/>
      <w:r w:rsidR="004B70E3">
        <w:rPr>
          <w:rFonts w:ascii="Consolas" w:hAnsi="Consolas" w:cs="Consolas"/>
          <w:color w:val="2A00FF"/>
          <w:sz w:val="20"/>
          <w:szCs w:val="20"/>
        </w:rPr>
        <w:t>"</w:t>
      </w:r>
    </w:p>
    <w:p w14:paraId="305D8434" w14:textId="75230B9A" w:rsidR="009A2340" w:rsidRDefault="009A2340" w:rsidP="009A2340">
      <w:r>
        <w:t>To initialize the ADC block you need to call the initialization function. When you read a sample, you must specify which channel to read from. There is one function that will return a count value and another function that will return a voltage value in millivolts. For example</w:t>
      </w:r>
      <w:r w:rsidR="00896185">
        <w:t>, to read the count and voltage from the ambient light sensor which is conne</w:t>
      </w:r>
      <w:r w:rsidR="0043290F">
        <w:t xml:space="preserve">cted to GPIO WICED_P10, you </w:t>
      </w:r>
      <w:r w:rsidR="00896185">
        <w:t>would do the following</w:t>
      </w:r>
      <w:r>
        <w:t>:</w:t>
      </w:r>
    </w:p>
    <w:p w14:paraId="38F91F02" w14:textId="3325BB89"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r w:rsidRPr="00896185">
        <w:rPr>
          <w:rFonts w:ascii="Consolas" w:hAnsi="Consolas" w:cs="Consolas"/>
          <w:color w:val="000000"/>
          <w:sz w:val="20"/>
          <w:szCs w:val="20"/>
        </w:rPr>
        <w:t>#defi</w:t>
      </w:r>
      <w:r>
        <w:rPr>
          <w:rFonts w:ascii="Consolas" w:hAnsi="Consolas" w:cs="Consolas"/>
          <w:color w:val="000000"/>
          <w:sz w:val="20"/>
          <w:szCs w:val="20"/>
        </w:rPr>
        <w:t xml:space="preserve">ne ADC_CHANNEL  </w:t>
      </w:r>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ADC_INPUT_P</w:t>
      </w:r>
      <w:r w:rsidR="0043290F">
        <w:rPr>
          <w:rFonts w:ascii="Consolas" w:hAnsi="Consolas" w:cs="Consolas"/>
          <w:color w:val="000000"/>
          <w:sz w:val="20"/>
          <w:szCs w:val="20"/>
        </w:rPr>
        <w:t>10</w:t>
      </w:r>
      <w:r w:rsidRPr="00896185">
        <w:rPr>
          <w:rFonts w:ascii="Consolas" w:hAnsi="Consolas" w:cs="Consolas"/>
          <w:color w:val="000000"/>
          <w:sz w:val="20"/>
          <w:szCs w:val="20"/>
        </w:rPr>
        <w:t>)</w:t>
      </w:r>
    </w:p>
    <w:p w14:paraId="7F71A761" w14:textId="77777777" w:rsidR="00896185" w:rsidRDefault="00896185" w:rsidP="009A2340">
      <w:pPr>
        <w:autoSpaceDE w:val="0"/>
        <w:autoSpaceDN w:val="0"/>
        <w:adjustRightInd w:val="0"/>
        <w:spacing w:after="0" w:line="240" w:lineRule="auto"/>
        <w:ind w:left="720"/>
        <w:rPr>
          <w:rFonts w:ascii="Consolas" w:hAnsi="Consolas" w:cs="Consolas"/>
          <w:color w:val="000000"/>
          <w:sz w:val="20"/>
          <w:szCs w:val="20"/>
        </w:rPr>
      </w:pPr>
    </w:p>
    <w:p w14:paraId="0EA59716" w14:textId="5DC3BB66" w:rsidR="009A2340" w:rsidRPr="000139C6" w:rsidRDefault="009A2340" w:rsidP="009A2340">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wiced_hal_adc_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121887D" w14:textId="77777777" w:rsidR="00896185" w:rsidRDefault="00896185" w:rsidP="00896185">
      <w:pPr>
        <w:autoSpaceDE w:val="0"/>
        <w:autoSpaceDN w:val="0"/>
        <w:adjustRightInd w:val="0"/>
        <w:spacing w:after="0" w:line="240" w:lineRule="auto"/>
        <w:ind w:left="720"/>
        <w:rPr>
          <w:rFonts w:ascii="Consolas" w:hAnsi="Consolas" w:cs="Consolas"/>
          <w:sz w:val="20"/>
          <w:szCs w:val="20"/>
        </w:rPr>
      </w:pPr>
      <w:proofErr w:type="spellStart"/>
      <w:r>
        <w:rPr>
          <w:rFonts w:ascii="Consolas" w:hAnsi="Consolas" w:cs="Consolas"/>
          <w:color w:val="000000"/>
          <w:sz w:val="20"/>
          <w:szCs w:val="20"/>
        </w:rPr>
        <w:t>raw_val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wiced_hal_adc_read_raw_</w:t>
      </w:r>
      <w:proofErr w:type="gramStart"/>
      <w:r>
        <w:rPr>
          <w:rFonts w:ascii="Consolas" w:hAnsi="Consolas" w:cs="Consolas"/>
          <w:color w:val="000000"/>
          <w:sz w:val="20"/>
          <w:szCs w:val="20"/>
        </w:rPr>
        <w:t>sample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p>
    <w:p w14:paraId="753CD09F" w14:textId="7D7564AA" w:rsidR="00BF1BBA" w:rsidRPr="00C337AB" w:rsidRDefault="00896185" w:rsidP="00C337AB">
      <w:pPr>
        <w:ind w:left="720"/>
      </w:pPr>
      <w:proofErr w:type="spellStart"/>
      <w:r>
        <w:rPr>
          <w:rFonts w:ascii="Consolas" w:hAnsi="Consolas" w:cs="Consolas"/>
          <w:color w:val="000000"/>
          <w:sz w:val="20"/>
          <w:szCs w:val="20"/>
        </w:rPr>
        <w:t>voltage_val</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wiced_hal_adc_read_</w:t>
      </w:r>
      <w:proofErr w:type="gramStart"/>
      <w:r>
        <w:rPr>
          <w:rFonts w:ascii="Consolas" w:hAnsi="Consolas" w:cs="Consolas"/>
          <w:color w:val="000000"/>
          <w:sz w:val="20"/>
          <w:szCs w:val="20"/>
        </w:rPr>
        <w:t>voltage</w:t>
      </w:r>
      <w:proofErr w:type="spellEnd"/>
      <w:r>
        <w:rPr>
          <w:rFonts w:ascii="Consolas" w:hAnsi="Consolas" w:cs="Consolas"/>
          <w:color w:val="000000"/>
          <w:sz w:val="20"/>
          <w:szCs w:val="20"/>
        </w:rPr>
        <w:t>( ADC</w:t>
      </w:r>
      <w:proofErr w:type="gramEnd"/>
      <w:r>
        <w:rPr>
          <w:rFonts w:ascii="Consolas" w:hAnsi="Consolas" w:cs="Consolas"/>
          <w:color w:val="000000"/>
          <w:sz w:val="20"/>
          <w:szCs w:val="20"/>
        </w:rPr>
        <w:t>_CHANNEL );</w:t>
      </w:r>
      <w:r w:rsidR="00BF1BBA">
        <w:br w:type="page"/>
      </w:r>
    </w:p>
    <w:p w14:paraId="7B813AE6" w14:textId="458AB489" w:rsidR="00897B3C" w:rsidRDefault="00897B3C" w:rsidP="00897B3C">
      <w:pPr>
        <w:pStyle w:val="Heading1"/>
        <w:ind w:left="0" w:firstLine="0"/>
      </w:pPr>
      <w:bookmarkStart w:id="18" w:name="_Toc514683459"/>
      <w:r>
        <w:lastRenderedPageBreak/>
        <w:t>WICED_RESULT_T</w:t>
      </w:r>
      <w:bookmarkEnd w:id="18"/>
    </w:p>
    <w:p w14:paraId="2553B89C" w14:textId="5728FB72" w:rsidR="00897B3C" w:rsidRDefault="00897B3C" w:rsidP="00897B3C">
      <w:r>
        <w:t xml:space="preserve">Throughout the WICED SDK, a value from many of the functions is returned telling you what happened.  The return value is of the type </w:t>
      </w:r>
      <w:r w:rsidR="004B70E3">
        <w:t>"</w:t>
      </w:r>
      <w:proofErr w:type="spellStart"/>
      <w:r>
        <w:t>wiced_result_t</w:t>
      </w:r>
      <w:proofErr w:type="spellEnd"/>
      <w:r w:rsidR="004B70E3">
        <w:t>"</w:t>
      </w:r>
      <w:r>
        <w:t xml:space="preserve"> which is a giant enumeration. If you right-click on </w:t>
      </w:r>
      <w:proofErr w:type="spellStart"/>
      <w:r>
        <w:t>wiced_result_t</w:t>
      </w:r>
      <w:proofErr w:type="spellEnd"/>
      <w:r>
        <w:t xml:space="preserve"> from a variable declaration in WICED Studio, select </w:t>
      </w:r>
      <w:r w:rsidR="004B70E3">
        <w:t>"</w:t>
      </w:r>
      <w:r>
        <w:t>Open Declaration</w:t>
      </w:r>
      <w:r w:rsidR="004B70E3">
        <w:t>"</w:t>
      </w:r>
      <w:r>
        <w:t xml:space="preserve">, and choose </w:t>
      </w:r>
      <w:proofErr w:type="spellStart"/>
      <w:r>
        <w:t>wiced_result.h</w:t>
      </w:r>
      <w:proofErr w:type="spellEnd"/>
      <w:r>
        <w:t xml:space="preserve"> you will see this: </w:t>
      </w:r>
    </w:p>
    <w:p w14:paraId="6EC1D032" w14:textId="66FDEE3B" w:rsidR="00897B3C" w:rsidRDefault="00897B3C" w:rsidP="00897B3C">
      <w:pPr>
        <w:jc w:val="center"/>
      </w:pPr>
      <w:r>
        <w:rPr>
          <w:noProof/>
        </w:rPr>
        <w:drawing>
          <wp:inline distT="0" distB="0" distL="0" distR="0" wp14:anchorId="36A947DE" wp14:editId="1736E1D9">
            <wp:extent cx="4457143" cy="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7143" cy="961905"/>
                    </a:xfrm>
                    <a:prstGeom prst="rect">
                      <a:avLst/>
                    </a:prstGeom>
                  </pic:spPr>
                </pic:pic>
              </a:graphicData>
            </a:graphic>
          </wp:inline>
        </w:drawing>
      </w:r>
    </w:p>
    <w:p w14:paraId="4ECAF0C9" w14:textId="7DA9C652" w:rsidR="00897B3C" w:rsidRDefault="00897B3C" w:rsidP="00897B3C">
      <w:r>
        <w:t>To see standard return codes (WICED_*), right click and choose Open Declaration on WICED_RESULT_LIST. For Bluetooth specific return codes (WICED_BT_*), right click and choose Open Declaration on BT_RESULT_LIST. The lists look like this:</w:t>
      </w:r>
    </w:p>
    <w:p w14:paraId="7B75D1F9" w14:textId="3E7C6491" w:rsidR="00897B3C" w:rsidRPr="00897B3C" w:rsidRDefault="00897B3C" w:rsidP="00897B3C">
      <w:pPr>
        <w:keepNext/>
        <w:rPr>
          <w:b/>
        </w:rPr>
      </w:pPr>
      <w:r w:rsidRPr="00897B3C">
        <w:rPr>
          <w:b/>
        </w:rPr>
        <w:t>WICED_</w:t>
      </w:r>
      <w:proofErr w:type="gramStart"/>
      <w:r w:rsidRPr="00897B3C">
        <w:rPr>
          <w:b/>
        </w:rPr>
        <w:t>* :</w:t>
      </w:r>
      <w:proofErr w:type="gramEnd"/>
    </w:p>
    <w:p w14:paraId="452AEDD6" w14:textId="777CEF3D" w:rsidR="00897B3C" w:rsidRDefault="00897B3C" w:rsidP="00897B3C">
      <w:r>
        <w:t xml:space="preserve">      </w:t>
      </w:r>
      <w:r>
        <w:rPr>
          <w:noProof/>
        </w:rPr>
        <w:drawing>
          <wp:inline distT="0" distB="0" distL="0" distR="0" wp14:anchorId="60C1A208" wp14:editId="755FEE52">
            <wp:extent cx="4847901" cy="32064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21291"/>
                    <a:stretch/>
                  </pic:blipFill>
                  <pic:spPr bwMode="auto">
                    <a:xfrm>
                      <a:off x="0" y="0"/>
                      <a:ext cx="4853248" cy="3210017"/>
                    </a:xfrm>
                    <a:prstGeom prst="rect">
                      <a:avLst/>
                    </a:prstGeom>
                    <a:ln>
                      <a:noFill/>
                    </a:ln>
                    <a:extLst>
                      <a:ext uri="{53640926-AAD7-44D8-BBD7-CCE9431645EC}">
                        <a14:shadowObscured xmlns:a14="http://schemas.microsoft.com/office/drawing/2010/main"/>
                      </a:ext>
                    </a:extLst>
                  </pic:spPr>
                </pic:pic>
              </a:graphicData>
            </a:graphic>
          </wp:inline>
        </w:drawing>
      </w:r>
    </w:p>
    <w:p w14:paraId="489EF1D0" w14:textId="12BE0D1B" w:rsidR="00897B3C" w:rsidRPr="00897B3C" w:rsidRDefault="00897B3C" w:rsidP="00897B3C">
      <w:pPr>
        <w:keepNext/>
        <w:rPr>
          <w:b/>
        </w:rPr>
      </w:pPr>
      <w:r w:rsidRPr="00897B3C">
        <w:rPr>
          <w:b/>
        </w:rPr>
        <w:lastRenderedPageBreak/>
        <w:t xml:space="preserve">WICED_BT_*: </w:t>
      </w:r>
    </w:p>
    <w:p w14:paraId="200988FF" w14:textId="5DA0A360" w:rsidR="00897B3C" w:rsidRDefault="00897B3C" w:rsidP="00897B3C">
      <w:r>
        <w:rPr>
          <w:noProof/>
        </w:rPr>
        <w:drawing>
          <wp:inline distT="0" distB="0" distL="0" distR="0" wp14:anchorId="76A89175" wp14:editId="4D45C1B6">
            <wp:extent cx="5943600" cy="3484418"/>
            <wp:effectExtent l="0" t="0" r="0"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9749"/>
                    <a:stretch/>
                  </pic:blipFill>
                  <pic:spPr bwMode="auto">
                    <a:xfrm>
                      <a:off x="0" y="0"/>
                      <a:ext cx="5943600" cy="3484418"/>
                    </a:xfrm>
                    <a:prstGeom prst="rect">
                      <a:avLst/>
                    </a:prstGeom>
                    <a:ln>
                      <a:noFill/>
                    </a:ln>
                    <a:extLst>
                      <a:ext uri="{53640926-AAD7-44D8-BBD7-CCE9431645EC}">
                        <a14:shadowObscured xmlns:a14="http://schemas.microsoft.com/office/drawing/2010/main"/>
                      </a:ext>
                    </a:extLst>
                  </pic:spPr>
                </pic:pic>
              </a:graphicData>
            </a:graphic>
          </wp:inline>
        </w:drawing>
      </w:r>
    </w:p>
    <w:p w14:paraId="2F2F3438" w14:textId="47AF7CE7" w:rsidR="00897B3C" w:rsidRDefault="00897B3C" w:rsidP="00897B3C">
      <w:pPr>
        <w:jc w:val="center"/>
      </w:pPr>
    </w:p>
    <w:p w14:paraId="54AD3392" w14:textId="2654E677" w:rsidR="00897B3C" w:rsidRPr="00897B3C" w:rsidRDefault="00897B3C" w:rsidP="00897B3C">
      <w:pPr>
        <w:jc w:val="center"/>
      </w:pPr>
    </w:p>
    <w:p w14:paraId="0E42AE5D" w14:textId="77777777" w:rsidR="00BF1BBA" w:rsidRDefault="00BF1BBA">
      <w:pPr>
        <w:rPr>
          <w:rFonts w:eastAsia="Times New Roman"/>
          <w:b/>
          <w:bCs/>
          <w:color w:val="1F4E79" w:themeColor="accent1" w:themeShade="80"/>
          <w:sz w:val="28"/>
          <w:szCs w:val="28"/>
        </w:rPr>
      </w:pPr>
      <w:r>
        <w:br w:type="page"/>
      </w:r>
    </w:p>
    <w:p w14:paraId="7F736AB4" w14:textId="391C5055" w:rsidR="00311917" w:rsidRDefault="00311917" w:rsidP="007017F6">
      <w:pPr>
        <w:pStyle w:val="Heading1"/>
      </w:pPr>
      <w:bookmarkStart w:id="19" w:name="_Toc514683460"/>
      <w:r>
        <w:lastRenderedPageBreak/>
        <w:t>Exercises</w:t>
      </w:r>
      <w:bookmarkEnd w:id="19"/>
    </w:p>
    <w:p w14:paraId="09D1790D" w14:textId="04897114" w:rsidR="00311917" w:rsidRDefault="00311917" w:rsidP="0065084D">
      <w:pPr>
        <w:pStyle w:val="Exercise"/>
      </w:pPr>
      <w:bookmarkStart w:id="20" w:name="_Toc514683461"/>
      <w:r>
        <w:t xml:space="preserve">(PLATFORM) Install </w:t>
      </w:r>
      <w:r w:rsidR="00381A40">
        <w:t>WW101_2_</w:t>
      </w:r>
      <w:r w:rsidR="00D37FF8">
        <w:t>&lt;</w:t>
      </w:r>
      <w:proofErr w:type="spellStart"/>
      <w:r w:rsidR="00D37FF8">
        <w:t>KitName</w:t>
      </w:r>
      <w:proofErr w:type="spellEnd"/>
      <w:r w:rsidR="00D37FF8">
        <w:t>&gt;</w:t>
      </w:r>
      <w:r>
        <w:t xml:space="preserve"> into the platforms directory</w:t>
      </w:r>
      <w:bookmarkEnd w:id="20"/>
    </w:p>
    <w:p w14:paraId="441D8C5D" w14:textId="0FE979EF" w:rsidR="00311917" w:rsidRDefault="00311917" w:rsidP="004E08AE">
      <w:pPr>
        <w:pStyle w:val="ListParagraph"/>
        <w:numPr>
          <w:ilvl w:val="0"/>
          <w:numId w:val="4"/>
        </w:numPr>
      </w:pPr>
      <w:r>
        <w:t xml:space="preserve">Use what you learned in the fundamentals to install the files for the </w:t>
      </w:r>
      <w:r w:rsidR="00D37FF8">
        <w:t xml:space="preserve">appropriate kit/shield combination </w:t>
      </w:r>
      <w:r>
        <w:t>into your SDK Workspace.</w:t>
      </w:r>
    </w:p>
    <w:p w14:paraId="3C9E9ECE" w14:textId="78C338B3" w:rsidR="00311917" w:rsidRDefault="005846EC" w:rsidP="004E08AE">
      <w:pPr>
        <w:pStyle w:val="ListParagraph"/>
        <w:numPr>
          <w:ilvl w:val="1"/>
          <w:numId w:val="4"/>
        </w:numPr>
      </w:pPr>
      <w:r>
        <w:t>Remember, the p</w:t>
      </w:r>
      <w:r w:rsidR="00311917">
        <w:t>latform</w:t>
      </w:r>
      <w:r w:rsidR="00E5218A">
        <w:t>s</w:t>
      </w:r>
      <w:r w:rsidR="00311917">
        <w:t xml:space="preserve"> folder is in the class material </w:t>
      </w:r>
      <w:r w:rsidR="004B70E3">
        <w:t>"</w:t>
      </w:r>
      <w:r w:rsidR="00E5218A">
        <w:t>WBT101_</w:t>
      </w:r>
      <w:r w:rsidR="00311917">
        <w:t>Files</w:t>
      </w:r>
      <w:r w:rsidR="004B70E3">
        <w:t>"</w:t>
      </w:r>
      <w:r w:rsidR="00311917">
        <w:t xml:space="preserve"> folder.</w:t>
      </w:r>
    </w:p>
    <w:p w14:paraId="0E041374" w14:textId="7C40B7DB" w:rsidR="00311917" w:rsidRDefault="00311917" w:rsidP="004E08AE">
      <w:pPr>
        <w:pStyle w:val="ListParagraph"/>
        <w:numPr>
          <w:ilvl w:val="0"/>
          <w:numId w:val="4"/>
        </w:numPr>
      </w:pPr>
      <w:r>
        <w:t xml:space="preserve">Once you have installed the platform files, right click on the platform folder from inside WICED Studio and choose </w:t>
      </w:r>
      <w:r w:rsidR="004B70E3">
        <w:t>"</w:t>
      </w:r>
      <w:r>
        <w:t>Refresh</w:t>
      </w:r>
      <w:r w:rsidR="004B70E3">
        <w:t>"</w:t>
      </w:r>
      <w:r>
        <w:t xml:space="preserve">. Once </w:t>
      </w:r>
      <w:r w:rsidR="00DC07AF">
        <w:t xml:space="preserve">you do this, you should see the platform folder (e.g. </w:t>
      </w:r>
      <w:r w:rsidR="00381A40">
        <w:t>WW101_2_CYW9</w:t>
      </w:r>
      <w:r w:rsidR="00E5218A">
        <w:t>20719Q40EVB_01</w:t>
      </w:r>
      <w:r w:rsidR="00DC07AF">
        <w:t>)</w:t>
      </w:r>
      <w:r>
        <w:t xml:space="preserve"> and files. If you do not see them, ask for help – don</w:t>
      </w:r>
      <w:r w:rsidR="004B70E3">
        <w:t>'</w:t>
      </w:r>
      <w:r>
        <w:t>t go forward until the platform is properly installed.</w:t>
      </w:r>
    </w:p>
    <w:p w14:paraId="4D6AF546" w14:textId="5EC1DE3A" w:rsidR="00311917" w:rsidRPr="00224116" w:rsidRDefault="00311917" w:rsidP="00311917">
      <w:pPr>
        <w:jc w:val="center"/>
        <w:rPr>
          <w:b/>
        </w:rPr>
      </w:pPr>
      <w:r w:rsidRPr="00D50350">
        <w:rPr>
          <w:noProof/>
        </w:rPr>
        <w:t xml:space="preserve"> </w:t>
      </w:r>
      <w:r w:rsidR="00210C71">
        <w:rPr>
          <w:noProof/>
        </w:rPr>
        <w:drawing>
          <wp:inline distT="0" distB="0" distL="0" distR="0" wp14:anchorId="4E773BD9" wp14:editId="4F3FD96F">
            <wp:extent cx="2228571" cy="68571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571" cy="685714"/>
                    </a:xfrm>
                    <a:prstGeom prst="rect">
                      <a:avLst/>
                    </a:prstGeom>
                  </pic:spPr>
                </pic:pic>
              </a:graphicData>
            </a:graphic>
          </wp:inline>
        </w:drawing>
      </w:r>
      <w:r w:rsidR="00381A40">
        <w:rPr>
          <w:noProof/>
        </w:rPr>
        <w:t xml:space="preserve"> </w:t>
      </w:r>
    </w:p>
    <w:p w14:paraId="1B5057BF" w14:textId="77777777" w:rsidR="00311917" w:rsidRDefault="00311917" w:rsidP="00311917">
      <w:pPr>
        <w:ind w:left="360"/>
      </w:pPr>
      <w:r w:rsidRPr="00AB729A">
        <w:rPr>
          <w:u w:val="single"/>
        </w:rPr>
        <w:t>Questions to answer</w:t>
      </w:r>
      <w:r>
        <w:t>:</w:t>
      </w:r>
    </w:p>
    <w:p w14:paraId="42C4189B" w14:textId="488B44A0" w:rsidR="00E5218A" w:rsidRDefault="00E5218A" w:rsidP="00381A40">
      <w:pPr>
        <w:ind w:left="360"/>
      </w:pPr>
      <w:bookmarkStart w:id="21" w:name="_Hlk504035675"/>
      <w:r>
        <w:t>Which chip GPIO is used for the I2C SCL and SDA pins?</w:t>
      </w:r>
    </w:p>
    <w:p w14:paraId="21D49800" w14:textId="77777777" w:rsidR="00403C2E" w:rsidRDefault="00403C2E" w:rsidP="00381A40">
      <w:pPr>
        <w:ind w:left="360"/>
      </w:pPr>
    </w:p>
    <w:p w14:paraId="097DABAF" w14:textId="3ADBA0D4" w:rsidR="00311917" w:rsidRDefault="00E5218A" w:rsidP="00381A40">
      <w:pPr>
        <w:ind w:left="360"/>
      </w:pPr>
      <w:r>
        <w:t>Are the button pins pulled up or down? Where is that specified?</w:t>
      </w:r>
    </w:p>
    <w:bookmarkEnd w:id="21"/>
    <w:p w14:paraId="16B5CAB2" w14:textId="77777777" w:rsidR="00403C2E" w:rsidRPr="00381A40" w:rsidRDefault="00403C2E" w:rsidP="00381A40">
      <w:pPr>
        <w:ind w:left="360"/>
      </w:pPr>
    </w:p>
    <w:p w14:paraId="352FFE30" w14:textId="7017C547" w:rsidR="00311917" w:rsidRDefault="00311917" w:rsidP="0065084D">
      <w:pPr>
        <w:pStyle w:val="Exercise"/>
      </w:pPr>
      <w:bookmarkStart w:id="22" w:name="_Toc514683462"/>
      <w:r>
        <w:t>(GPIO) Blink an LED</w:t>
      </w:r>
      <w:bookmarkEnd w:id="22"/>
      <w:r w:rsidDel="00857162">
        <w:t xml:space="preserve"> </w:t>
      </w:r>
    </w:p>
    <w:p w14:paraId="0D375853" w14:textId="152127A3" w:rsidR="00311917" w:rsidRDefault="00311917" w:rsidP="004E08AE">
      <w:pPr>
        <w:pStyle w:val="ListParagraph"/>
        <w:numPr>
          <w:ilvl w:val="0"/>
          <w:numId w:val="7"/>
        </w:numPr>
      </w:pPr>
      <w:r>
        <w:t xml:space="preserve">Create a folder inside the SDK Workspace </w:t>
      </w:r>
      <w:r w:rsidR="00E5218A">
        <w:rPr>
          <w:i/>
        </w:rPr>
        <w:t>20719-B1_Bluetooth</w:t>
      </w:r>
      <w:r>
        <w:rPr>
          <w:i/>
        </w:rPr>
        <w:t>/</w:t>
      </w:r>
      <w:r w:rsidRPr="00F93C15">
        <w:rPr>
          <w:i/>
        </w:rPr>
        <w:t>apps</w:t>
      </w:r>
      <w:r>
        <w:t xml:space="preserve"> folder called </w:t>
      </w:r>
      <w:r w:rsidR="004B70E3">
        <w:t>"</w:t>
      </w:r>
      <w:r w:rsidRPr="00F93C15">
        <w:t>w</w:t>
      </w:r>
      <w:r w:rsidR="00E5218A">
        <w:t>bt</w:t>
      </w:r>
      <w:r w:rsidRPr="00F93C15">
        <w:t>101</w:t>
      </w:r>
      <w:r w:rsidR="004B70E3">
        <w:t>"</w:t>
      </w:r>
      <w:r>
        <w:t xml:space="preserve"> and a sub-folder called </w:t>
      </w:r>
      <w:r w:rsidR="004B70E3">
        <w:t>"</w:t>
      </w:r>
      <w:r w:rsidR="00E5218A">
        <w:t>c</w:t>
      </w:r>
      <w:r w:rsidR="00DA291E">
        <w:t>h</w:t>
      </w:r>
      <w:r w:rsidRPr="00F93C15">
        <w:t>02</w:t>
      </w:r>
      <w:r w:rsidR="004B70E3">
        <w:t>"</w:t>
      </w:r>
      <w:r>
        <w:t>.</w:t>
      </w:r>
    </w:p>
    <w:p w14:paraId="1F44164F" w14:textId="594122AF" w:rsidR="00311917" w:rsidRDefault="005846EC" w:rsidP="003032E6">
      <w:pPr>
        <w:pStyle w:val="ListParagraph"/>
        <w:keepNext/>
        <w:numPr>
          <w:ilvl w:val="0"/>
          <w:numId w:val="7"/>
        </w:numPr>
      </w:pPr>
      <w:r>
        <w:t>Copy the folder from the class files at WBT101_Files/templates</w:t>
      </w:r>
      <w:r w:rsidR="00A8422C">
        <w:t>/</w:t>
      </w:r>
      <w:r w:rsidR="00363DA3">
        <w:t>ch02</w:t>
      </w:r>
      <w:r w:rsidR="00BC7577">
        <w:t>/</w:t>
      </w:r>
      <w:r>
        <w:t>e</w:t>
      </w:r>
      <w:r w:rsidR="00DA291E">
        <w:t>x</w:t>
      </w:r>
      <w:r>
        <w:t>02_blinkled into the c</w:t>
      </w:r>
      <w:r w:rsidR="00DA291E">
        <w:t>h</w:t>
      </w:r>
      <w:r>
        <w:t>02 folder</w:t>
      </w:r>
      <w:r w:rsidR="00D4376C">
        <w:t xml:space="preserve"> for your </w:t>
      </w:r>
      <w:bookmarkStart w:id="23" w:name="_GoBack"/>
      <w:bookmarkEnd w:id="23"/>
      <w:r w:rsidR="00D4376C">
        <w:t>workspace</w:t>
      </w:r>
      <w:r>
        <w:t xml:space="preserve">. (You can just drag/drop from windows explorer into the WICED Studio </w:t>
      </w:r>
      <w:r w:rsidR="00D4376C">
        <w:t>project</w:t>
      </w:r>
      <w:r>
        <w:t xml:space="preserve"> explorer.) When you finish, it should look like this:</w:t>
      </w:r>
    </w:p>
    <w:p w14:paraId="2026715F" w14:textId="08097C05" w:rsidR="005846EC" w:rsidRDefault="000E4C7D" w:rsidP="003032E6">
      <w:pPr>
        <w:jc w:val="center"/>
      </w:pPr>
      <w:r>
        <w:rPr>
          <w:noProof/>
        </w:rPr>
        <w:drawing>
          <wp:inline distT="0" distB="0" distL="0" distR="0" wp14:anchorId="78EA072A" wp14:editId="5DA8D64A">
            <wp:extent cx="2475577" cy="170195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642" cy="1708191"/>
                    </a:xfrm>
                    <a:prstGeom prst="rect">
                      <a:avLst/>
                    </a:prstGeom>
                  </pic:spPr>
                </pic:pic>
              </a:graphicData>
            </a:graphic>
          </wp:inline>
        </w:drawing>
      </w:r>
    </w:p>
    <w:p w14:paraId="0FA04F5A" w14:textId="5DAD863F" w:rsidR="00311917" w:rsidRDefault="005846EC" w:rsidP="005846EC">
      <w:pPr>
        <w:pStyle w:val="ListParagraph"/>
        <w:numPr>
          <w:ilvl w:val="0"/>
          <w:numId w:val="7"/>
        </w:numPr>
      </w:pPr>
      <w:r>
        <w:t>Examine e</w:t>
      </w:r>
      <w:r w:rsidR="00DA291E">
        <w:t>x</w:t>
      </w:r>
      <w:r>
        <w:t>02_blinkled.c and makefile.mk to make sure you understand what they do.</w:t>
      </w:r>
    </w:p>
    <w:p w14:paraId="21BCDBA7" w14:textId="4EE6883E" w:rsidR="00BF1BBA" w:rsidRDefault="00AF6F2B" w:rsidP="004E08AE">
      <w:pPr>
        <w:pStyle w:val="ListParagraph"/>
        <w:numPr>
          <w:ilvl w:val="0"/>
          <w:numId w:val="7"/>
        </w:numPr>
      </w:pPr>
      <w:r>
        <w:lastRenderedPageBreak/>
        <w:t>All WICED BLE applications are multi-threaded</w:t>
      </w:r>
      <w:r w:rsidR="00864875">
        <w:t xml:space="preserve"> (the BLE stack requires it)</w:t>
      </w:r>
      <w:r>
        <w:t xml:space="preserve">. There is an operating system </w:t>
      </w:r>
      <w:r w:rsidR="00864875">
        <w:t>(RTOS) that gets launched from</w:t>
      </w:r>
      <w:r>
        <w:t xml:space="preserve"> the device startup code and you</w:t>
      </w:r>
      <w:r w:rsidR="00864875">
        <w:t xml:space="preserve"> can use it to create your own threads. Each thread has a function that runs almost as though it is the only software in the system – the RTOS allocates time for all threads to execute when they need to. This makes it easier to write your programs without a lot of extra code in your main loop. The details of how to use the RTOS effectively are covered in the next chapter but, in these exercises, we have shown you how to create a thread and associate it with a function for the code you will write.</w:t>
      </w:r>
    </w:p>
    <w:p w14:paraId="4EE181F0" w14:textId="6EDE158B" w:rsidR="00311917" w:rsidRDefault="00311917" w:rsidP="004E08AE">
      <w:pPr>
        <w:pStyle w:val="ListParagraph"/>
        <w:numPr>
          <w:ilvl w:val="0"/>
          <w:numId w:val="7"/>
        </w:numPr>
      </w:pPr>
      <w:r>
        <w:t xml:space="preserve">Add code to 02_blinkled.c in the </w:t>
      </w:r>
      <w:proofErr w:type="spellStart"/>
      <w:r w:rsidR="000E4C7D">
        <w:t>led_control</w:t>
      </w:r>
      <w:proofErr w:type="spellEnd"/>
      <w:r w:rsidR="000E4C7D">
        <w:t xml:space="preserve"> thread function </w:t>
      </w:r>
      <w:r>
        <w:t xml:space="preserve">as indicated </w:t>
      </w:r>
      <w:r w:rsidR="005846EC">
        <w:t xml:space="preserve">in the comments </w:t>
      </w:r>
      <w:r>
        <w:t>to do the following:</w:t>
      </w:r>
    </w:p>
    <w:p w14:paraId="3C42A3FD" w14:textId="58ED6643" w:rsidR="00311917" w:rsidRDefault="00BF1BBA" w:rsidP="005846EC">
      <w:pPr>
        <w:pStyle w:val="ListParagraph"/>
        <w:numPr>
          <w:ilvl w:val="1"/>
          <w:numId w:val="7"/>
        </w:numPr>
      </w:pPr>
      <w:r>
        <w:t>R</w:t>
      </w:r>
      <w:r w:rsidR="005846EC">
        <w:t xml:space="preserve">ead the state of </w:t>
      </w:r>
      <w:r w:rsidR="005846EC" w:rsidRPr="005846EC">
        <w:t>WICED_GPIO_PIN_LED_1</w:t>
      </w:r>
    </w:p>
    <w:p w14:paraId="6399E58B" w14:textId="67F357E5" w:rsidR="00311917" w:rsidRDefault="005846EC" w:rsidP="004E08AE">
      <w:pPr>
        <w:pStyle w:val="ListParagraph"/>
        <w:numPr>
          <w:ilvl w:val="1"/>
          <w:numId w:val="7"/>
        </w:numPr>
      </w:pPr>
      <w:r>
        <w:t xml:space="preserve">Drive the state of </w:t>
      </w:r>
      <w:r w:rsidRPr="005846EC">
        <w:t>WICED_GPIO_PIN_LED_1</w:t>
      </w:r>
      <w:r>
        <w:t xml:space="preserve"> to the opposite value.</w:t>
      </w:r>
    </w:p>
    <w:p w14:paraId="4C82223B" w14:textId="77777777" w:rsidR="00311917" w:rsidRDefault="00311917" w:rsidP="004E08AE">
      <w:pPr>
        <w:pStyle w:val="ListParagraph"/>
        <w:numPr>
          <w:ilvl w:val="0"/>
          <w:numId w:val="7"/>
        </w:numPr>
      </w:pPr>
      <w:r>
        <w:t>Create a make target for your new project.</w:t>
      </w:r>
    </w:p>
    <w:p w14:paraId="37681949" w14:textId="23BD493F" w:rsidR="00311917" w:rsidRDefault="00311917" w:rsidP="004E08AE">
      <w:pPr>
        <w:pStyle w:val="ListParagraph"/>
        <w:numPr>
          <w:ilvl w:val="1"/>
          <w:numId w:val="7"/>
        </w:numPr>
      </w:pPr>
      <w:r>
        <w:t xml:space="preserve">Hint: If you right click on an existing make target and select </w:t>
      </w:r>
      <w:r w:rsidR="004B70E3">
        <w:t>"</w:t>
      </w:r>
      <w:r>
        <w:t>New</w:t>
      </w:r>
      <w:r w:rsidR="004B70E3">
        <w:t>"</w:t>
      </w:r>
      <w:r>
        <w:t xml:space="preserve"> the target name will start out as </w:t>
      </w:r>
      <w:r w:rsidR="004B70E3">
        <w:t>"</w:t>
      </w:r>
      <w:r>
        <w:t xml:space="preserve">Copy of </w:t>
      </w:r>
      <w:r w:rsidR="004B70E3">
        <w:t>"</w:t>
      </w:r>
      <w:r>
        <w:t xml:space="preserve"> followed by the existing target name. This makes it easy to setup a new target from an existing one that is similar. Make sure you remove </w:t>
      </w:r>
      <w:r w:rsidR="004B70E3">
        <w:t>"</w:t>
      </w:r>
      <w:r>
        <w:t xml:space="preserve">Copy of </w:t>
      </w:r>
      <w:r w:rsidR="004B70E3">
        <w:t>"</w:t>
      </w:r>
      <w:r>
        <w:t xml:space="preserve"> from the beginning of the new target</w:t>
      </w:r>
      <w:r w:rsidR="004B70E3">
        <w:t>'</w:t>
      </w:r>
      <w:r>
        <w:t xml:space="preserve">s name (including the space after </w:t>
      </w:r>
      <w:r w:rsidR="004B70E3">
        <w:t>"</w:t>
      </w:r>
      <w:r>
        <w:t xml:space="preserve">of </w:t>
      </w:r>
      <w:r w:rsidR="004B70E3">
        <w:t>"</w:t>
      </w:r>
      <w:r>
        <w:t>).</w:t>
      </w:r>
    </w:p>
    <w:p w14:paraId="2F9ED5EB" w14:textId="77777777" w:rsidR="00311917" w:rsidRPr="00CC54D7" w:rsidRDefault="00311917" w:rsidP="004E08AE">
      <w:pPr>
        <w:pStyle w:val="ListParagraph"/>
        <w:numPr>
          <w:ilvl w:val="0"/>
          <w:numId w:val="7"/>
        </w:numPr>
        <w:rPr>
          <w:i/>
        </w:rPr>
      </w:pPr>
      <w:r>
        <w:t>Program your project to the board.</w:t>
      </w:r>
    </w:p>
    <w:p w14:paraId="7B816E63" w14:textId="232E6636" w:rsidR="00311917" w:rsidRPr="00111945" w:rsidRDefault="00311917" w:rsidP="004E08AE">
      <w:pPr>
        <w:pStyle w:val="ListParagraph"/>
        <w:numPr>
          <w:ilvl w:val="0"/>
          <w:numId w:val="18"/>
        </w:numPr>
        <w:rPr>
          <w:i/>
        </w:rPr>
      </w:pPr>
      <w:r>
        <w:t xml:space="preserve">Hint: Be sure to save the files before building or else you will be building the old project. You can set </w:t>
      </w:r>
      <w:r w:rsidR="004B70E3">
        <w:t>"</w:t>
      </w:r>
      <w:r>
        <w:t>Window &gt; Preferences &gt; General &gt; Workspace &gt; Save automatically before build</w:t>
      </w:r>
      <w:r w:rsidR="004B70E3">
        <w:t>"</w:t>
      </w:r>
      <w:r>
        <w:t xml:space="preserve"> if you want WICED Studio to save any changed files a</w:t>
      </w:r>
      <w:r w:rsidR="00507FCF">
        <w:t>utomatically before every build (this may be set by default).</w:t>
      </w:r>
    </w:p>
    <w:p w14:paraId="2F74B9E3" w14:textId="77777777" w:rsidR="00311917" w:rsidRDefault="00311917" w:rsidP="00311917">
      <w:pPr>
        <w:ind w:left="360"/>
      </w:pPr>
      <w:r w:rsidRPr="00AB729A">
        <w:rPr>
          <w:u w:val="single"/>
        </w:rPr>
        <w:t>Questions to answer</w:t>
      </w:r>
      <w:r>
        <w:t>:</w:t>
      </w:r>
    </w:p>
    <w:p w14:paraId="633F8C2F" w14:textId="04EDB16E" w:rsidR="00311917" w:rsidRDefault="003032E6" w:rsidP="00311917">
      <w:pPr>
        <w:ind w:left="360"/>
      </w:pPr>
      <w:bookmarkStart w:id="24" w:name="_Hlk504035693"/>
      <w:r>
        <w:t>What is the name of the first user application function that is executed? What does it do?</w:t>
      </w:r>
    </w:p>
    <w:p w14:paraId="161CE5C9" w14:textId="77777777" w:rsidR="003032E6" w:rsidRDefault="003032E6" w:rsidP="00311917">
      <w:pPr>
        <w:ind w:left="360"/>
      </w:pPr>
    </w:p>
    <w:p w14:paraId="17F1C8DC" w14:textId="483FA565" w:rsidR="00311917" w:rsidRDefault="003032E6" w:rsidP="00311917">
      <w:pPr>
        <w:ind w:left="360"/>
      </w:pPr>
      <w:r>
        <w:t xml:space="preserve">What is the purpose of the function </w:t>
      </w:r>
      <w:proofErr w:type="spellStart"/>
      <w:r>
        <w:t>bt_cback</w:t>
      </w:r>
      <w:proofErr w:type="spellEnd"/>
      <w:r w:rsidR="00311917">
        <w:t>?</w:t>
      </w:r>
      <w:r w:rsidR="002D1AE1">
        <w:t xml:space="preserve"> When does the BTM_ENABLED_EVT case occur?</w:t>
      </w:r>
    </w:p>
    <w:bookmarkEnd w:id="24"/>
    <w:p w14:paraId="31B354F9" w14:textId="77777777" w:rsidR="00311917" w:rsidRDefault="00311917" w:rsidP="00311917">
      <w:pPr>
        <w:ind w:left="360"/>
      </w:pPr>
    </w:p>
    <w:p w14:paraId="47CF9F03" w14:textId="52BE0475" w:rsidR="00311917" w:rsidRDefault="003032E6" w:rsidP="00311917">
      <w:pPr>
        <w:ind w:left="360"/>
      </w:pPr>
      <w:r>
        <w:t>What controls the rate of the LED blinking</w:t>
      </w:r>
      <w:r w:rsidR="00311917">
        <w:t>?</w:t>
      </w:r>
    </w:p>
    <w:p w14:paraId="031405AB" w14:textId="77777777" w:rsidR="00311917" w:rsidRPr="00F07B57" w:rsidRDefault="00311917" w:rsidP="00311917">
      <w:pPr>
        <w:pStyle w:val="ListParagraph"/>
      </w:pPr>
    </w:p>
    <w:p w14:paraId="322A20DA" w14:textId="5AF824E2" w:rsidR="00311917" w:rsidRDefault="00311917" w:rsidP="0065084D">
      <w:pPr>
        <w:pStyle w:val="Exercise"/>
      </w:pPr>
      <w:r>
        <w:t xml:space="preserve"> </w:t>
      </w:r>
      <w:bookmarkStart w:id="25" w:name="_Toc514683463"/>
      <w:r>
        <w:t>(GPIO) Add Debug Printing to the LED Blink Project</w:t>
      </w:r>
      <w:bookmarkEnd w:id="25"/>
    </w:p>
    <w:p w14:paraId="153B19BA" w14:textId="563499FE" w:rsidR="00311917" w:rsidRDefault="00311917" w:rsidP="004E08AE">
      <w:pPr>
        <w:pStyle w:val="ListParagraph"/>
        <w:numPr>
          <w:ilvl w:val="0"/>
          <w:numId w:val="6"/>
        </w:numPr>
      </w:pPr>
      <w:r>
        <w:t xml:space="preserve">Copy your project from </w:t>
      </w:r>
      <w:r w:rsidR="00B11463">
        <w:t>e</w:t>
      </w:r>
      <w:r w:rsidR="00DA291E">
        <w:t>x</w:t>
      </w:r>
      <w:r>
        <w:t xml:space="preserve">02_blinkled to </w:t>
      </w:r>
      <w:r w:rsidR="00B11463">
        <w:t>e</w:t>
      </w:r>
      <w:r w:rsidR="00DA291E">
        <w:t>x</w:t>
      </w:r>
      <w:r>
        <w:t xml:space="preserve">03_blinkled_print. </w:t>
      </w:r>
      <w:r w:rsidR="00B11463">
        <w:t>Rename the C file, m</w:t>
      </w:r>
      <w:r>
        <w:t xml:space="preserve">odify the </w:t>
      </w:r>
      <w:proofErr w:type="spellStart"/>
      <w:r>
        <w:t>makefile</w:t>
      </w:r>
      <w:proofErr w:type="spellEnd"/>
      <w:r>
        <w:t xml:space="preserve"> as needed and create a make target.</w:t>
      </w:r>
    </w:p>
    <w:p w14:paraId="1756A67A" w14:textId="068486F6" w:rsidR="00311917" w:rsidRDefault="00311917" w:rsidP="004E08AE">
      <w:pPr>
        <w:pStyle w:val="ListParagraph"/>
        <w:numPr>
          <w:ilvl w:val="1"/>
          <w:numId w:val="6"/>
        </w:numPr>
      </w:pPr>
      <w:r>
        <w:t>Hint: This can either be done from Window</w:t>
      </w:r>
      <w:r w:rsidR="004B70E3">
        <w:t>'</w:t>
      </w:r>
      <w:r>
        <w:t>s Explorer, or it can be done from inside WICED Studio by using right-click, copy, paste, and rename.</w:t>
      </w:r>
    </w:p>
    <w:p w14:paraId="723D48BF" w14:textId="61660CFF" w:rsidR="00311917" w:rsidRDefault="00311917" w:rsidP="00B11463">
      <w:pPr>
        <w:pStyle w:val="ListParagraph"/>
        <w:numPr>
          <w:ilvl w:val="0"/>
          <w:numId w:val="6"/>
        </w:numPr>
      </w:pPr>
      <w:r>
        <w:t xml:space="preserve">Add </w:t>
      </w:r>
      <w:r w:rsidR="00B11463" w:rsidRPr="00B11463">
        <w:t>WICED_BT_TRACE</w:t>
      </w:r>
      <w:r w:rsidR="00B11463">
        <w:t xml:space="preserve"> </w:t>
      </w:r>
      <w:r>
        <w:t xml:space="preserve">calls to display </w:t>
      </w:r>
      <w:r w:rsidR="004B70E3">
        <w:t>"</w:t>
      </w:r>
      <w:r>
        <w:t xml:space="preserve">LED </w:t>
      </w:r>
      <w:r w:rsidR="00B11463">
        <w:t>LOW</w:t>
      </w:r>
      <w:r w:rsidR="004B70E3">
        <w:t>"</w:t>
      </w:r>
      <w:r>
        <w:t xml:space="preserve"> and </w:t>
      </w:r>
      <w:r w:rsidR="004B70E3">
        <w:t>"</w:t>
      </w:r>
      <w:r>
        <w:t xml:space="preserve">LED </w:t>
      </w:r>
      <w:r w:rsidR="00B11463">
        <w:t>HIGH</w:t>
      </w:r>
      <w:r w:rsidR="004B70E3">
        <w:t>"</w:t>
      </w:r>
      <w:r>
        <w:t xml:space="preserve"> at the appropriate times.</w:t>
      </w:r>
    </w:p>
    <w:p w14:paraId="2ECC75E6" w14:textId="2ED3E7C1" w:rsidR="00B11463" w:rsidRDefault="00B11463" w:rsidP="004E08AE">
      <w:pPr>
        <w:pStyle w:val="ListParagraph"/>
        <w:numPr>
          <w:ilvl w:val="1"/>
          <w:numId w:val="6"/>
        </w:numPr>
      </w:pPr>
      <w:r>
        <w:t xml:space="preserve">Hint: Remember to add the required include for the </w:t>
      </w:r>
      <w:proofErr w:type="spellStart"/>
      <w:r>
        <w:t>wiced_bt_trace.h</w:t>
      </w:r>
      <w:proofErr w:type="spellEnd"/>
      <w:r>
        <w:t xml:space="preserve"> header file.</w:t>
      </w:r>
    </w:p>
    <w:p w14:paraId="126EB35A" w14:textId="2255D175" w:rsidR="00B11463" w:rsidRDefault="00B11463" w:rsidP="004E08AE">
      <w:pPr>
        <w:pStyle w:val="ListParagraph"/>
        <w:numPr>
          <w:ilvl w:val="1"/>
          <w:numId w:val="6"/>
        </w:numPr>
      </w:pPr>
      <w:r>
        <w:t>Hint: Remember to set the debug UART to WICED_ROUTE_DEBUG_TO_PUART.</w:t>
      </w:r>
    </w:p>
    <w:p w14:paraId="17B5D3B7" w14:textId="3FBEF901" w:rsidR="009C66F8" w:rsidRDefault="009C66F8" w:rsidP="004E08AE">
      <w:pPr>
        <w:pStyle w:val="ListParagraph"/>
        <w:numPr>
          <w:ilvl w:val="1"/>
          <w:numId w:val="6"/>
        </w:numPr>
      </w:pPr>
      <w:r>
        <w:lastRenderedPageBreak/>
        <w:t>Hint: Remember to use \n</w:t>
      </w:r>
      <w:r w:rsidR="00B11463">
        <w:t>\r</w:t>
      </w:r>
      <w:r>
        <w:t xml:space="preserve"> to create a new line so that information is printed </w:t>
      </w:r>
      <w:r w:rsidR="00B11463">
        <w:t xml:space="preserve">on a new line </w:t>
      </w:r>
      <w:r>
        <w:t>each time the LED changes.</w:t>
      </w:r>
    </w:p>
    <w:p w14:paraId="12818421" w14:textId="47F105FA" w:rsidR="00B11463" w:rsidRDefault="00B11463" w:rsidP="00B11463">
      <w:pPr>
        <w:pStyle w:val="ListParagraph"/>
        <w:numPr>
          <w:ilvl w:val="1"/>
          <w:numId w:val="6"/>
        </w:numPr>
        <w:spacing w:after="0"/>
      </w:pPr>
      <w:r>
        <w:t>Hint: Don</w:t>
      </w:r>
      <w:r w:rsidR="004B70E3">
        <w:t>'</w:t>
      </w:r>
      <w:r>
        <w:t xml:space="preserve">t forget to add the C flag to the </w:t>
      </w:r>
      <w:proofErr w:type="spellStart"/>
      <w:r>
        <w:t>makefile</w:t>
      </w:r>
      <w:proofErr w:type="spellEnd"/>
      <w:r>
        <w:t>:</w:t>
      </w:r>
    </w:p>
    <w:p w14:paraId="1C6360E6" w14:textId="413562A2" w:rsidR="00B11463" w:rsidRPr="00B11463" w:rsidRDefault="00B11463" w:rsidP="00B11463">
      <w:pPr>
        <w:autoSpaceDE w:val="0"/>
        <w:autoSpaceDN w:val="0"/>
        <w:adjustRightInd w:val="0"/>
        <w:spacing w:after="0" w:line="240" w:lineRule="auto"/>
        <w:ind w:left="2160"/>
        <w:rPr>
          <w:rFonts w:ascii="Consolas" w:hAnsi="Consolas" w:cs="Consolas"/>
          <w:sz w:val="20"/>
          <w:szCs w:val="20"/>
        </w:rPr>
      </w:pPr>
      <w:r>
        <w:t xml:space="preserve"> </w:t>
      </w:r>
      <w:r>
        <w:rPr>
          <w:rFonts w:ascii="Consolas" w:hAnsi="Consolas" w:cs="Consolas"/>
          <w:b/>
          <w:bCs/>
          <w:color w:val="4E76D6"/>
          <w:sz w:val="20"/>
          <w:szCs w:val="20"/>
        </w:rPr>
        <w:t>C_FLAGS +</w:t>
      </w:r>
      <w:r>
        <w:rPr>
          <w:rFonts w:ascii="Consolas" w:hAnsi="Consolas" w:cs="Consolas"/>
          <w:color w:val="000000"/>
          <w:sz w:val="20"/>
          <w:szCs w:val="20"/>
        </w:rPr>
        <w:t>= -DWICED_BT_TRACE_ENABLE</w:t>
      </w:r>
    </w:p>
    <w:p w14:paraId="4AC94F93" w14:textId="77777777" w:rsidR="00311917" w:rsidRDefault="00311917" w:rsidP="004E08AE">
      <w:pPr>
        <w:pStyle w:val="ListParagraph"/>
        <w:numPr>
          <w:ilvl w:val="0"/>
          <w:numId w:val="6"/>
        </w:numPr>
      </w:pPr>
      <w:r>
        <w:t>Program your project to the board.</w:t>
      </w:r>
    </w:p>
    <w:p w14:paraId="27FEA9BF" w14:textId="77777777" w:rsidR="00311917" w:rsidRDefault="00311917" w:rsidP="004E08AE">
      <w:pPr>
        <w:pStyle w:val="ListParagraph"/>
        <w:numPr>
          <w:ilvl w:val="0"/>
          <w:numId w:val="6"/>
        </w:numPr>
      </w:pPr>
      <w:r>
        <w:t>Open a terminal window with a baud rate of 115200 and observe the messages being printed.</w:t>
      </w:r>
    </w:p>
    <w:p w14:paraId="6FC2DB13" w14:textId="19B45F2B" w:rsidR="00311917" w:rsidRDefault="00311917" w:rsidP="004E08AE">
      <w:pPr>
        <w:pStyle w:val="ListParagraph"/>
        <w:numPr>
          <w:ilvl w:val="1"/>
          <w:numId w:val="6"/>
        </w:numPr>
      </w:pPr>
      <w:r>
        <w:t>Hint: if you don</w:t>
      </w:r>
      <w:r w:rsidR="004B70E3">
        <w:t>'</w:t>
      </w:r>
      <w:r>
        <w:t xml:space="preserve">t have terminal emulator software installed, you can use putty.exe which is included in the class files under </w:t>
      </w:r>
      <w:r w:rsidR="004B70E3">
        <w:t>"</w:t>
      </w:r>
      <w:proofErr w:type="spellStart"/>
      <w:r>
        <w:t>Software_tools</w:t>
      </w:r>
      <w:proofErr w:type="spellEnd"/>
      <w:r w:rsidR="004B70E3">
        <w:t>"</w:t>
      </w:r>
      <w:r>
        <w:t>. To configure putty:</w:t>
      </w:r>
    </w:p>
    <w:p w14:paraId="215B6E2D" w14:textId="4D131269" w:rsidR="00311917" w:rsidRDefault="00311917" w:rsidP="004E08AE">
      <w:pPr>
        <w:pStyle w:val="ListParagraph"/>
        <w:numPr>
          <w:ilvl w:val="2"/>
          <w:numId w:val="6"/>
        </w:numPr>
      </w:pPr>
      <w:r>
        <w:t xml:space="preserve">Go to the Serial tab, select the correct COM port (you can get this from the device manager under </w:t>
      </w:r>
      <w:r w:rsidR="004B70E3">
        <w:t>"</w:t>
      </w:r>
      <w:r>
        <w:t>Ports (COM &amp; LPT)</w:t>
      </w:r>
      <w:r w:rsidR="004B70E3">
        <w:t>"</w:t>
      </w:r>
      <w:r>
        <w:t xml:space="preserve"> as </w:t>
      </w:r>
      <w:r w:rsidR="004B70E3">
        <w:rPr>
          <w:i/>
        </w:rPr>
        <w:t>"</w:t>
      </w:r>
      <w:r w:rsidRPr="00C337AB">
        <w:rPr>
          <w:i/>
        </w:rPr>
        <w:t>WICED USB Serial Port</w:t>
      </w:r>
      <w:r w:rsidR="004B70E3">
        <w:rPr>
          <w:i/>
        </w:rPr>
        <w:t>"</w:t>
      </w:r>
      <w:r>
        <w:t>), and set the speed to 115200.</w:t>
      </w:r>
    </w:p>
    <w:p w14:paraId="4B9E7B01" w14:textId="39E7DFB0" w:rsidR="00311917" w:rsidRDefault="00311917" w:rsidP="004E08AE">
      <w:pPr>
        <w:pStyle w:val="ListParagraph"/>
        <w:numPr>
          <w:ilvl w:val="2"/>
          <w:numId w:val="6"/>
        </w:numPr>
      </w:pPr>
      <w:r>
        <w:t xml:space="preserve">Go to the session tab, select the Serial button, and click on </w:t>
      </w:r>
      <w:r w:rsidR="004B70E3">
        <w:t>"</w:t>
      </w:r>
      <w:r>
        <w:t>Open</w:t>
      </w:r>
      <w:r w:rsidR="004B70E3">
        <w:t>"</w:t>
      </w:r>
      <w:r>
        <w:t>.</w:t>
      </w:r>
    </w:p>
    <w:p w14:paraId="19E1BA38" w14:textId="20600217" w:rsidR="00311917" w:rsidRDefault="00311917" w:rsidP="0065084D">
      <w:pPr>
        <w:pStyle w:val="Exercise"/>
      </w:pPr>
      <w:bookmarkStart w:id="26" w:name="_Toc514683464"/>
      <w:r>
        <w:t xml:space="preserve">(GPIO) Read the State of a </w:t>
      </w:r>
      <w:r w:rsidR="006F5852">
        <w:t xml:space="preserve">Mechanical </w:t>
      </w:r>
      <w:r>
        <w:t>Button</w:t>
      </w:r>
      <w:bookmarkEnd w:id="26"/>
    </w:p>
    <w:p w14:paraId="03B1BC8E" w14:textId="05B4AC17" w:rsidR="00311917" w:rsidRDefault="00311917" w:rsidP="004E08AE">
      <w:pPr>
        <w:pStyle w:val="ListParagraph"/>
        <w:numPr>
          <w:ilvl w:val="0"/>
          <w:numId w:val="8"/>
        </w:numPr>
      </w:pPr>
      <w:r>
        <w:t xml:space="preserve">Copy the </w:t>
      </w:r>
      <w:r w:rsidR="00531F9A">
        <w:t>ex03</w:t>
      </w:r>
      <w:r>
        <w:t>_blinkled</w:t>
      </w:r>
      <w:r w:rsidR="00531F9A">
        <w:t>_print</w:t>
      </w:r>
      <w:r>
        <w:t xml:space="preserve"> project to </w:t>
      </w:r>
      <w:r w:rsidR="00B11463">
        <w:t>e</w:t>
      </w:r>
      <w:r w:rsidR="00DA291E">
        <w:t>x</w:t>
      </w:r>
      <w:r>
        <w:t xml:space="preserve">04_button, </w:t>
      </w:r>
      <w:r w:rsidR="00B11463">
        <w:t xml:space="preserve">rename the C file, </w:t>
      </w:r>
      <w:r>
        <w:t xml:space="preserve">update the </w:t>
      </w:r>
      <w:proofErr w:type="spellStart"/>
      <w:r>
        <w:t>makefile</w:t>
      </w:r>
      <w:proofErr w:type="spellEnd"/>
      <w:r>
        <w:t>, and create a make target.</w:t>
      </w:r>
    </w:p>
    <w:p w14:paraId="00C96952" w14:textId="77777777" w:rsidR="00C718AD" w:rsidRDefault="00C718AD" w:rsidP="004E08AE">
      <w:pPr>
        <w:pStyle w:val="ListParagraph"/>
        <w:numPr>
          <w:ilvl w:val="0"/>
          <w:numId w:val="8"/>
        </w:numPr>
      </w:pPr>
      <w:r>
        <w:t>In the C file:</w:t>
      </w:r>
    </w:p>
    <w:p w14:paraId="255278AC" w14:textId="7F3A9491" w:rsidR="00C718AD" w:rsidRDefault="00C718AD" w:rsidP="00C718AD">
      <w:pPr>
        <w:pStyle w:val="ListParagraph"/>
        <w:numPr>
          <w:ilvl w:val="1"/>
          <w:numId w:val="8"/>
        </w:numPr>
      </w:pPr>
      <w:r>
        <w:t xml:space="preserve">Change the </w:t>
      </w:r>
      <w:r w:rsidR="00063A58">
        <w:t>thread sleep time to 100ms</w:t>
      </w:r>
      <w:r>
        <w:t>.</w:t>
      </w:r>
    </w:p>
    <w:p w14:paraId="549B4EA1" w14:textId="056270F2" w:rsidR="00311917" w:rsidRDefault="00C718AD" w:rsidP="00C718AD">
      <w:pPr>
        <w:pStyle w:val="ListParagraph"/>
        <w:numPr>
          <w:ilvl w:val="1"/>
          <w:numId w:val="8"/>
        </w:numPr>
      </w:pPr>
      <w:r>
        <w:t xml:space="preserve">In the </w:t>
      </w:r>
      <w:r w:rsidR="007573FC">
        <w:t>thread function</w:t>
      </w:r>
      <w:r>
        <w:t xml:space="preserve">, </w:t>
      </w:r>
      <w:r w:rsidR="00311917">
        <w:t>check the state of the kit</w:t>
      </w:r>
      <w:r w:rsidR="004B70E3">
        <w:t>'</w:t>
      </w:r>
      <w:r w:rsidR="00311917">
        <w:t xml:space="preserve">s button input (use </w:t>
      </w:r>
      <w:r w:rsidRPr="00C718AD">
        <w:t>WICED_GPIO_PIN_BUTTON_1</w:t>
      </w:r>
      <w:r w:rsidR="00311917">
        <w:t xml:space="preserve">). Turn on </w:t>
      </w:r>
      <w:r w:rsidRPr="005846EC">
        <w:t>WICED_GPIO_PIN_LED_1</w:t>
      </w:r>
      <w:r>
        <w:t xml:space="preserve"> </w:t>
      </w:r>
      <w:r w:rsidR="00311917">
        <w:t>if the button is pressed and turn it off if the button is not pressed.</w:t>
      </w:r>
    </w:p>
    <w:p w14:paraId="6524556C" w14:textId="77777777" w:rsidR="00311917" w:rsidRDefault="00311917" w:rsidP="004E08AE">
      <w:pPr>
        <w:pStyle w:val="ListParagraph"/>
        <w:numPr>
          <w:ilvl w:val="0"/>
          <w:numId w:val="8"/>
        </w:numPr>
      </w:pPr>
      <w:r>
        <w:t>Program your project to the board.</w:t>
      </w:r>
    </w:p>
    <w:p w14:paraId="3DEDEF65" w14:textId="326043AC" w:rsidR="00311917" w:rsidRDefault="00311917" w:rsidP="0065084D">
      <w:pPr>
        <w:pStyle w:val="Exercise"/>
      </w:pPr>
      <w:bookmarkStart w:id="27" w:name="_Toc514683465"/>
      <w:r>
        <w:t>(GPIO) Use an Interrupt to Toggle the State of an LED</w:t>
      </w:r>
      <w:bookmarkEnd w:id="27"/>
    </w:p>
    <w:p w14:paraId="6C05C364" w14:textId="007E3D25" w:rsidR="00311917" w:rsidRDefault="00311917" w:rsidP="004E08AE">
      <w:pPr>
        <w:pStyle w:val="ListParagraph"/>
        <w:numPr>
          <w:ilvl w:val="0"/>
          <w:numId w:val="9"/>
        </w:numPr>
      </w:pPr>
      <w:r>
        <w:t xml:space="preserve">Copy the </w:t>
      </w:r>
      <w:r w:rsidR="00B11463">
        <w:t>e</w:t>
      </w:r>
      <w:r w:rsidR="00DA291E">
        <w:t>x</w:t>
      </w:r>
      <w:r>
        <w:t xml:space="preserve">04_button project to </w:t>
      </w:r>
      <w:r w:rsidR="00B11463">
        <w:t>e</w:t>
      </w:r>
      <w:r w:rsidR="00DA291E">
        <w:t>x</w:t>
      </w:r>
      <w:r>
        <w:t xml:space="preserve">05_interrupt, </w:t>
      </w:r>
      <w:r w:rsidR="002D2ECD">
        <w:t xml:space="preserve">rename the C file, </w:t>
      </w:r>
      <w:r>
        <w:t xml:space="preserve">update the </w:t>
      </w:r>
      <w:proofErr w:type="spellStart"/>
      <w:r>
        <w:t>makefile</w:t>
      </w:r>
      <w:proofErr w:type="spellEnd"/>
      <w:r>
        <w:t>, and create a make target.</w:t>
      </w:r>
    </w:p>
    <w:p w14:paraId="023EE5F4" w14:textId="03E9A7B7" w:rsidR="00AB2DD9" w:rsidRPr="00AB2DD9" w:rsidRDefault="00AB2DD9" w:rsidP="004E08AE">
      <w:pPr>
        <w:pStyle w:val="ListParagraph"/>
        <w:numPr>
          <w:ilvl w:val="0"/>
          <w:numId w:val="9"/>
        </w:numPr>
      </w:pPr>
      <w:r>
        <w:t xml:space="preserve">Remove the code from the previous example that blinks the LED –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and delete or comment out the thread function</w:t>
      </w:r>
      <w:r>
        <w:rPr>
          <w:rFonts w:ascii="Consolas" w:hAnsi="Consolas" w:cs="Consolas"/>
          <w:color w:val="000000"/>
          <w:sz w:val="20"/>
          <w:szCs w:val="20"/>
        </w:rPr>
        <w:t>.</w:t>
      </w:r>
    </w:p>
    <w:p w14:paraId="3425BB08" w14:textId="6F253A6A" w:rsidR="00311917" w:rsidRDefault="00311917" w:rsidP="004E08AE">
      <w:pPr>
        <w:pStyle w:val="ListParagraph"/>
        <w:numPr>
          <w:ilvl w:val="0"/>
          <w:numId w:val="9"/>
        </w:numPr>
      </w:pPr>
      <w:r>
        <w:t xml:space="preserve">In the C file, set up a </w:t>
      </w:r>
      <w:r w:rsidRPr="0090423B">
        <w:rPr>
          <w:u w:val="single"/>
        </w:rPr>
        <w:t>falling edge interrupt</w:t>
      </w:r>
      <w:r>
        <w:t xml:space="preserve"> for the GPIO connected to the button</w:t>
      </w:r>
      <w:r w:rsidR="000B5F9E">
        <w:t xml:space="preserve"> and register the callback function</w:t>
      </w:r>
      <w:r>
        <w:t>.</w:t>
      </w:r>
    </w:p>
    <w:p w14:paraId="661A749C" w14:textId="4ED24C7B" w:rsidR="00311917" w:rsidRDefault="00311917" w:rsidP="004E08AE">
      <w:pPr>
        <w:pStyle w:val="ListParagraph"/>
        <w:numPr>
          <w:ilvl w:val="0"/>
          <w:numId w:val="9"/>
        </w:numPr>
      </w:pPr>
      <w:r>
        <w:t xml:space="preserve">Create the interrupt </w:t>
      </w:r>
      <w:r w:rsidR="000B5F9E">
        <w:t>callback function</w:t>
      </w:r>
      <w:r>
        <w:t xml:space="preserve"> so that it toggles the state of the LED each time the button is pressed.</w:t>
      </w:r>
    </w:p>
    <w:p w14:paraId="2F1A9BA3" w14:textId="77777777" w:rsidR="00311917" w:rsidRPr="00E44780" w:rsidRDefault="00311917" w:rsidP="004E08AE">
      <w:pPr>
        <w:pStyle w:val="ListParagraph"/>
        <w:numPr>
          <w:ilvl w:val="0"/>
          <w:numId w:val="9"/>
        </w:numPr>
      </w:pPr>
      <w:r>
        <w:t>Program your project to the board.</w:t>
      </w:r>
    </w:p>
    <w:p w14:paraId="2AD18E30" w14:textId="127632F1" w:rsidR="00311917" w:rsidRDefault="00311917" w:rsidP="0065084D">
      <w:pPr>
        <w:pStyle w:val="Exercise"/>
      </w:pPr>
      <w:bookmarkStart w:id="28" w:name="_Toc514683466"/>
      <w:r>
        <w:t xml:space="preserve">(I2C WRITE) </w:t>
      </w:r>
      <w:r w:rsidR="00B02EF8">
        <w:t>Toggle</w:t>
      </w:r>
      <w:r>
        <w:t xml:space="preserve"> </w:t>
      </w:r>
      <w:r w:rsidR="00835A9C">
        <w:t xml:space="preserve">4 </w:t>
      </w:r>
      <w:r>
        <w:t>I2C Controlled LEDs</w:t>
      </w:r>
      <w:bookmarkEnd w:id="28"/>
    </w:p>
    <w:p w14:paraId="44489656" w14:textId="60399567" w:rsidR="00311917" w:rsidRDefault="00311917" w:rsidP="004E08AE">
      <w:pPr>
        <w:pStyle w:val="ListParagraph"/>
        <w:numPr>
          <w:ilvl w:val="0"/>
          <w:numId w:val="13"/>
        </w:numPr>
      </w:pPr>
      <w:r>
        <w:t xml:space="preserve">Copy </w:t>
      </w:r>
      <w:r w:rsidR="00B11463">
        <w:t>e</w:t>
      </w:r>
      <w:r w:rsidR="00DA291E">
        <w:t>x</w:t>
      </w:r>
      <w:r w:rsidR="00337C60">
        <w:t>02</w:t>
      </w:r>
      <w:r>
        <w:t>_</w:t>
      </w:r>
      <w:r w:rsidR="00337C60">
        <w:t>blink</w:t>
      </w:r>
      <w:r>
        <w:t xml:space="preserve"> to </w:t>
      </w:r>
      <w:r w:rsidR="00B11463">
        <w:t>e</w:t>
      </w:r>
      <w:r w:rsidR="00DA291E">
        <w:t>x</w:t>
      </w:r>
      <w:r>
        <w:t xml:space="preserve">06_i2cwrite. </w:t>
      </w:r>
      <w:r w:rsidR="00F95D85">
        <w:t>Rename the C file, update</w:t>
      </w:r>
      <w:r>
        <w:t xml:space="preserve"> the </w:t>
      </w:r>
      <w:proofErr w:type="spellStart"/>
      <w:r>
        <w:t>makefile</w:t>
      </w:r>
      <w:proofErr w:type="spellEnd"/>
      <w:r w:rsidR="00F95D85">
        <w:t>,</w:t>
      </w:r>
      <w:r>
        <w:t xml:space="preserve"> and create a make target.</w:t>
      </w:r>
    </w:p>
    <w:p w14:paraId="2FBC4559" w14:textId="3C94A4EF" w:rsidR="00311917" w:rsidRDefault="00311917" w:rsidP="004E08AE">
      <w:pPr>
        <w:pStyle w:val="ListParagraph"/>
        <w:numPr>
          <w:ilvl w:val="0"/>
          <w:numId w:val="13"/>
        </w:numPr>
      </w:pPr>
      <w:r>
        <w:t xml:space="preserve">Update the code so that </w:t>
      </w:r>
      <w:r w:rsidR="00B02EF8">
        <w:t>instead of blinking one LED</w:t>
      </w:r>
      <w:r w:rsidR="009F62C2">
        <w:t xml:space="preserve"> every 250ms</w:t>
      </w:r>
      <w:r>
        <w:t xml:space="preserve">, it will toggle between the four LEDs next to the CapSense buttons which are controlled by the </w:t>
      </w:r>
      <w:r w:rsidR="00B4359A">
        <w:t>PSoC</w:t>
      </w:r>
      <w:r>
        <w:t xml:space="preserve"> on the shield board. The </w:t>
      </w:r>
      <w:r w:rsidR="00B4359A">
        <w:t>PSoC</w:t>
      </w:r>
      <w:r>
        <w:t xml:space="preserve"> </w:t>
      </w:r>
      <w:r w:rsidR="00B4359A">
        <w:t>AFE</w:t>
      </w:r>
      <w:r>
        <w:t xml:space="preserve"> shield contains an I2C slave with the following properties:</w:t>
      </w:r>
    </w:p>
    <w:p w14:paraId="64BD3495" w14:textId="6574B29D" w:rsidR="00311917" w:rsidRDefault="00311917" w:rsidP="004E08AE">
      <w:pPr>
        <w:pStyle w:val="ListParagraph"/>
        <w:numPr>
          <w:ilvl w:val="1"/>
          <w:numId w:val="13"/>
        </w:numPr>
      </w:pPr>
      <w:r>
        <w:t xml:space="preserve">Connected to </w:t>
      </w:r>
      <w:r w:rsidR="00F95D85">
        <w:t xml:space="preserve">dedicated I2C </w:t>
      </w:r>
      <w:r>
        <w:t>Arduino pins</w:t>
      </w:r>
    </w:p>
    <w:p w14:paraId="49971C62" w14:textId="77777777" w:rsidR="00311917" w:rsidRDefault="00311917" w:rsidP="004E08AE">
      <w:pPr>
        <w:pStyle w:val="ListParagraph"/>
        <w:numPr>
          <w:ilvl w:val="1"/>
          <w:numId w:val="13"/>
        </w:numPr>
      </w:pPr>
      <w:r>
        <w:lastRenderedPageBreak/>
        <w:t>7-bit address = 0x42</w:t>
      </w:r>
    </w:p>
    <w:p w14:paraId="4528B6CA" w14:textId="42352EF1" w:rsidR="00311917" w:rsidRDefault="00F95D85" w:rsidP="004E08AE">
      <w:pPr>
        <w:pStyle w:val="ListParagraph"/>
        <w:numPr>
          <w:ilvl w:val="1"/>
          <w:numId w:val="13"/>
        </w:numPr>
      </w:pPr>
      <w:r>
        <w:t>Speed up to 4</w:t>
      </w:r>
      <w:r w:rsidR="004403E0">
        <w:t>0</w:t>
      </w:r>
      <w:r w:rsidR="00311917">
        <w:t>0</w:t>
      </w:r>
      <w:r w:rsidR="004403E0">
        <w:t xml:space="preserve"> </w:t>
      </w:r>
      <w:r>
        <w:t>kHz</w:t>
      </w:r>
    </w:p>
    <w:p w14:paraId="45F93F65" w14:textId="77777777" w:rsidR="00311917" w:rsidRDefault="00311917" w:rsidP="004E08AE">
      <w:pPr>
        <w:pStyle w:val="ListParagraph"/>
        <w:numPr>
          <w:ilvl w:val="1"/>
          <w:numId w:val="13"/>
        </w:numPr>
      </w:pPr>
      <w:r>
        <w:t>EZI2C register access</w:t>
      </w:r>
    </w:p>
    <w:p w14:paraId="0601E1A2" w14:textId="77777777" w:rsidR="00311917" w:rsidRDefault="00311917" w:rsidP="004E08AE">
      <w:pPr>
        <w:pStyle w:val="ListParagraph"/>
        <w:numPr>
          <w:ilvl w:val="2"/>
          <w:numId w:val="13"/>
        </w:numPr>
      </w:pPr>
      <w:r>
        <w:t>The first byte written is the register offset.</w:t>
      </w:r>
    </w:p>
    <w:p w14:paraId="1139B276" w14:textId="77777777" w:rsidR="00311917" w:rsidRDefault="00311917" w:rsidP="004E08AE">
      <w:pPr>
        <w:pStyle w:val="ListParagraph"/>
        <w:numPr>
          <w:ilvl w:val="2"/>
          <w:numId w:val="13"/>
        </w:numPr>
      </w:pPr>
      <w:r>
        <w:t>All reads start at the previous write offset.</w:t>
      </w:r>
    </w:p>
    <w:p w14:paraId="6D800B97" w14:textId="43379DDB" w:rsidR="00311917" w:rsidRDefault="00311917" w:rsidP="004E08AE">
      <w:pPr>
        <w:pStyle w:val="ListParagraph"/>
        <w:numPr>
          <w:ilvl w:val="1"/>
          <w:numId w:val="13"/>
        </w:numPr>
      </w:pPr>
      <w:r>
        <w:t>The register map is as follows:</w:t>
      </w:r>
    </w:p>
    <w:tbl>
      <w:tblPr>
        <w:tblStyle w:val="TableGrid"/>
        <w:tblW w:w="7565" w:type="dxa"/>
        <w:jc w:val="center"/>
        <w:tblLook w:val="04A0" w:firstRow="1" w:lastRow="0" w:firstColumn="1" w:lastColumn="0" w:noHBand="0" w:noVBand="1"/>
      </w:tblPr>
      <w:tblGrid>
        <w:gridCol w:w="1205"/>
        <w:gridCol w:w="1411"/>
        <w:gridCol w:w="4949"/>
      </w:tblGrid>
      <w:tr w:rsidR="00311917" w14:paraId="3F8D6100" w14:textId="77777777" w:rsidTr="009A43CE">
        <w:trPr>
          <w:jc w:val="center"/>
        </w:trPr>
        <w:tc>
          <w:tcPr>
            <w:tcW w:w="1205" w:type="dxa"/>
            <w:shd w:val="clear" w:color="auto" w:fill="D9D9D9" w:themeFill="background1" w:themeFillShade="D9"/>
          </w:tcPr>
          <w:p w14:paraId="64499EEF" w14:textId="77777777" w:rsidR="00311917" w:rsidRDefault="00311917" w:rsidP="00311917">
            <w:pPr>
              <w:pStyle w:val="ListParagraph"/>
              <w:ind w:left="0"/>
            </w:pPr>
            <w:r>
              <w:t>Offset</w:t>
            </w:r>
          </w:p>
        </w:tc>
        <w:tc>
          <w:tcPr>
            <w:tcW w:w="1411" w:type="dxa"/>
            <w:shd w:val="clear" w:color="auto" w:fill="D9D9D9" w:themeFill="background1" w:themeFillShade="D9"/>
          </w:tcPr>
          <w:p w14:paraId="7763130F" w14:textId="77777777" w:rsidR="00311917" w:rsidRDefault="00311917" w:rsidP="00311917">
            <w:pPr>
              <w:pStyle w:val="ListParagraph"/>
              <w:ind w:left="0"/>
            </w:pPr>
            <w:r>
              <w:t>Description</w:t>
            </w:r>
          </w:p>
        </w:tc>
        <w:tc>
          <w:tcPr>
            <w:tcW w:w="4949" w:type="dxa"/>
            <w:shd w:val="clear" w:color="auto" w:fill="D9D9D9" w:themeFill="background1" w:themeFillShade="D9"/>
          </w:tcPr>
          <w:p w14:paraId="2EDF174B" w14:textId="77777777" w:rsidR="00311917" w:rsidRDefault="00311917" w:rsidP="00311917">
            <w:pPr>
              <w:pStyle w:val="ListParagraph"/>
              <w:ind w:left="0"/>
            </w:pPr>
            <w:r>
              <w:t>Details</w:t>
            </w:r>
          </w:p>
        </w:tc>
      </w:tr>
      <w:tr w:rsidR="00311917" w14:paraId="62357C87" w14:textId="77777777" w:rsidTr="009A43CE">
        <w:trPr>
          <w:jc w:val="center"/>
        </w:trPr>
        <w:tc>
          <w:tcPr>
            <w:tcW w:w="1205" w:type="dxa"/>
          </w:tcPr>
          <w:p w14:paraId="2DCF2527" w14:textId="77777777" w:rsidR="00311917" w:rsidRDefault="00311917" w:rsidP="00311917">
            <w:pPr>
              <w:pStyle w:val="ListParagraph"/>
              <w:ind w:left="0"/>
            </w:pPr>
            <w:r>
              <w:t>0x00–0x03</w:t>
            </w:r>
          </w:p>
        </w:tc>
        <w:tc>
          <w:tcPr>
            <w:tcW w:w="1411" w:type="dxa"/>
          </w:tcPr>
          <w:p w14:paraId="7ED10F13" w14:textId="77777777" w:rsidR="00311917" w:rsidRDefault="00311917" w:rsidP="00311917">
            <w:pPr>
              <w:pStyle w:val="ListParagraph"/>
              <w:ind w:left="0"/>
            </w:pPr>
            <w:r>
              <w:t>DAC value</w:t>
            </w:r>
          </w:p>
        </w:tc>
        <w:tc>
          <w:tcPr>
            <w:tcW w:w="4949" w:type="dxa"/>
          </w:tcPr>
          <w:p w14:paraId="353C37CD" w14:textId="77777777" w:rsidR="00311917" w:rsidRDefault="00311917" w:rsidP="00311917">
            <w:pPr>
              <w:pStyle w:val="ListParagraph"/>
              <w:ind w:left="0"/>
            </w:pPr>
            <w:r>
              <w:t>This value is used to set the DAC output voltage</w:t>
            </w:r>
          </w:p>
        </w:tc>
      </w:tr>
      <w:tr w:rsidR="00311917" w14:paraId="5F2B6A5B" w14:textId="77777777" w:rsidTr="009A43CE">
        <w:trPr>
          <w:jc w:val="center"/>
        </w:trPr>
        <w:tc>
          <w:tcPr>
            <w:tcW w:w="1205" w:type="dxa"/>
          </w:tcPr>
          <w:p w14:paraId="38F724B4" w14:textId="77777777" w:rsidR="00311917" w:rsidRDefault="00311917" w:rsidP="00311917">
            <w:pPr>
              <w:pStyle w:val="ListParagraph"/>
              <w:ind w:left="0"/>
            </w:pPr>
            <w:r>
              <w:t xml:space="preserve">0x04 </w:t>
            </w:r>
          </w:p>
        </w:tc>
        <w:tc>
          <w:tcPr>
            <w:tcW w:w="1411" w:type="dxa"/>
          </w:tcPr>
          <w:p w14:paraId="7C47E92D" w14:textId="77777777" w:rsidR="00311917" w:rsidRDefault="00311917" w:rsidP="00311917">
            <w:pPr>
              <w:pStyle w:val="ListParagraph"/>
              <w:ind w:left="0"/>
            </w:pPr>
            <w:r>
              <w:t>LED Values</w:t>
            </w:r>
          </w:p>
        </w:tc>
        <w:tc>
          <w:tcPr>
            <w:tcW w:w="4949" w:type="dxa"/>
          </w:tcPr>
          <w:p w14:paraId="6DC950BE" w14:textId="77777777" w:rsidR="00311917" w:rsidRDefault="00311917" w:rsidP="00311917">
            <w:pPr>
              <w:pStyle w:val="ListParagraph"/>
              <w:ind w:left="0"/>
            </w:pPr>
            <w:r>
              <w:t>4 least significant bits control CSLED3-CSLED0</w:t>
            </w:r>
          </w:p>
        </w:tc>
      </w:tr>
      <w:tr w:rsidR="00311917" w14:paraId="63C76139" w14:textId="77777777" w:rsidTr="009A43CE">
        <w:trPr>
          <w:jc w:val="center"/>
        </w:trPr>
        <w:tc>
          <w:tcPr>
            <w:tcW w:w="1205" w:type="dxa"/>
          </w:tcPr>
          <w:p w14:paraId="1F9BFD1A" w14:textId="77777777" w:rsidR="00311917" w:rsidRDefault="00311917" w:rsidP="00311917">
            <w:pPr>
              <w:pStyle w:val="ListParagraph"/>
              <w:ind w:left="0"/>
            </w:pPr>
            <w:r>
              <w:t>0x05</w:t>
            </w:r>
          </w:p>
        </w:tc>
        <w:tc>
          <w:tcPr>
            <w:tcW w:w="1411" w:type="dxa"/>
          </w:tcPr>
          <w:p w14:paraId="3E499255" w14:textId="77777777" w:rsidR="00311917" w:rsidRDefault="00311917" w:rsidP="00311917">
            <w:pPr>
              <w:pStyle w:val="ListParagraph"/>
              <w:ind w:left="0"/>
            </w:pPr>
            <w:r>
              <w:t>LED Control</w:t>
            </w:r>
          </w:p>
        </w:tc>
        <w:tc>
          <w:tcPr>
            <w:tcW w:w="4949" w:type="dxa"/>
          </w:tcPr>
          <w:p w14:paraId="277F9016" w14:textId="77777777" w:rsidR="00311917" w:rsidRDefault="00311917" w:rsidP="00311917">
            <w:pPr>
              <w:pStyle w:val="ListParagraph"/>
              <w:ind w:left="0"/>
            </w:pPr>
            <w:r>
              <w:t>Set bit 1 in this register to allow the LED Values register to control the LEDs instead of the CapSense buttons</w:t>
            </w:r>
          </w:p>
        </w:tc>
      </w:tr>
      <w:tr w:rsidR="00311917" w14:paraId="7A056BB4" w14:textId="77777777" w:rsidTr="009A43CE">
        <w:trPr>
          <w:jc w:val="center"/>
        </w:trPr>
        <w:tc>
          <w:tcPr>
            <w:tcW w:w="1205" w:type="dxa"/>
          </w:tcPr>
          <w:p w14:paraId="72E9C19D" w14:textId="77777777" w:rsidR="00311917" w:rsidRDefault="00311917" w:rsidP="00311917">
            <w:pPr>
              <w:pStyle w:val="ListParagraph"/>
              <w:ind w:left="0"/>
            </w:pPr>
            <w:r>
              <w:t>0x06</w:t>
            </w:r>
          </w:p>
        </w:tc>
        <w:tc>
          <w:tcPr>
            <w:tcW w:w="1411" w:type="dxa"/>
          </w:tcPr>
          <w:p w14:paraId="0CB5922F" w14:textId="77777777" w:rsidR="00311917" w:rsidRDefault="00311917" w:rsidP="00311917">
            <w:pPr>
              <w:pStyle w:val="ListParagraph"/>
              <w:ind w:left="0"/>
            </w:pPr>
            <w:r>
              <w:t>Button Status</w:t>
            </w:r>
          </w:p>
        </w:tc>
        <w:tc>
          <w:tcPr>
            <w:tcW w:w="4949" w:type="dxa"/>
          </w:tcPr>
          <w:p w14:paraId="2CB5C927" w14:textId="77777777" w:rsidR="00311917" w:rsidRDefault="00311917" w:rsidP="00311917">
            <w:pPr>
              <w:pStyle w:val="ListParagraph"/>
              <w:ind w:left="0"/>
            </w:pPr>
            <w:r>
              <w:t>Captures status of the CapSense buttons, Proximity sensor, and Mechanical buttons</w:t>
            </w:r>
          </w:p>
          <w:p w14:paraId="54F299DC" w14:textId="77777777" w:rsidR="00311917" w:rsidRDefault="00311917" w:rsidP="00311917">
            <w:pPr>
              <w:pStyle w:val="ListParagraph"/>
              <w:ind w:left="0"/>
            </w:pPr>
            <w:r>
              <w:t xml:space="preserve">The bits are:  Unused, MB1, MB0, </w:t>
            </w:r>
            <w:proofErr w:type="spellStart"/>
            <w:r>
              <w:t>Prox</w:t>
            </w:r>
            <w:proofErr w:type="spellEnd"/>
            <w:r>
              <w:t>, CS3, CS2, CS1, CS0</w:t>
            </w:r>
          </w:p>
        </w:tc>
      </w:tr>
      <w:tr w:rsidR="00311917" w14:paraId="226D2F41" w14:textId="77777777" w:rsidTr="009A43CE">
        <w:trPr>
          <w:jc w:val="center"/>
        </w:trPr>
        <w:tc>
          <w:tcPr>
            <w:tcW w:w="1205" w:type="dxa"/>
          </w:tcPr>
          <w:p w14:paraId="3D01CFFA" w14:textId="77777777" w:rsidR="00311917" w:rsidRDefault="00311917" w:rsidP="00311917">
            <w:pPr>
              <w:pStyle w:val="ListParagraph"/>
              <w:ind w:left="0"/>
            </w:pPr>
            <w:r>
              <w:t>0x07–0x0A</w:t>
            </w:r>
          </w:p>
        </w:tc>
        <w:tc>
          <w:tcPr>
            <w:tcW w:w="1411" w:type="dxa"/>
          </w:tcPr>
          <w:p w14:paraId="09947FC4" w14:textId="77777777" w:rsidR="00311917" w:rsidRDefault="00311917" w:rsidP="00311917">
            <w:pPr>
              <w:pStyle w:val="ListParagraph"/>
              <w:ind w:left="0"/>
            </w:pPr>
            <w:r>
              <w:t>Temperature</w:t>
            </w:r>
          </w:p>
        </w:tc>
        <w:tc>
          <w:tcPr>
            <w:tcW w:w="4949" w:type="dxa"/>
          </w:tcPr>
          <w:p w14:paraId="20F642CB" w14:textId="77777777" w:rsidR="00311917" w:rsidRDefault="00311917" w:rsidP="00311917">
            <w:pPr>
              <w:pStyle w:val="ListParagraph"/>
              <w:ind w:left="0"/>
            </w:pPr>
            <w:r>
              <w:t>Floating point temperature measurement from the thermistor</w:t>
            </w:r>
          </w:p>
        </w:tc>
      </w:tr>
      <w:tr w:rsidR="00311917" w14:paraId="58E32BDE" w14:textId="77777777" w:rsidTr="009A43CE">
        <w:trPr>
          <w:jc w:val="center"/>
        </w:trPr>
        <w:tc>
          <w:tcPr>
            <w:tcW w:w="1205" w:type="dxa"/>
          </w:tcPr>
          <w:p w14:paraId="51BA8B5B" w14:textId="77777777" w:rsidR="00311917" w:rsidRDefault="00311917" w:rsidP="00311917">
            <w:pPr>
              <w:pStyle w:val="ListParagraph"/>
              <w:ind w:left="0"/>
            </w:pPr>
            <w:r>
              <w:t>0x0B–0x0E</w:t>
            </w:r>
          </w:p>
        </w:tc>
        <w:tc>
          <w:tcPr>
            <w:tcW w:w="1411" w:type="dxa"/>
          </w:tcPr>
          <w:p w14:paraId="7C810B7B" w14:textId="77777777" w:rsidR="00311917" w:rsidRDefault="00311917" w:rsidP="00311917">
            <w:pPr>
              <w:pStyle w:val="ListParagraph"/>
              <w:ind w:left="0"/>
            </w:pPr>
            <w:r>
              <w:t>Humidity</w:t>
            </w:r>
          </w:p>
        </w:tc>
        <w:tc>
          <w:tcPr>
            <w:tcW w:w="4949" w:type="dxa"/>
          </w:tcPr>
          <w:p w14:paraId="7DA25D53" w14:textId="77777777" w:rsidR="00311917" w:rsidRDefault="00311917" w:rsidP="00311917">
            <w:pPr>
              <w:pStyle w:val="ListParagraph"/>
              <w:ind w:left="0"/>
            </w:pPr>
            <w:r>
              <w:t>Floating point humidity measurement</w:t>
            </w:r>
          </w:p>
        </w:tc>
      </w:tr>
      <w:tr w:rsidR="00311917" w14:paraId="58FEA0C6" w14:textId="77777777" w:rsidTr="009A43CE">
        <w:trPr>
          <w:jc w:val="center"/>
        </w:trPr>
        <w:tc>
          <w:tcPr>
            <w:tcW w:w="1205" w:type="dxa"/>
          </w:tcPr>
          <w:p w14:paraId="1E16C116" w14:textId="77777777" w:rsidR="00311917" w:rsidRDefault="00311917" w:rsidP="00311917">
            <w:pPr>
              <w:pStyle w:val="ListParagraph"/>
              <w:ind w:left="0"/>
            </w:pPr>
            <w:r>
              <w:t>0x0F–0x12</w:t>
            </w:r>
          </w:p>
        </w:tc>
        <w:tc>
          <w:tcPr>
            <w:tcW w:w="1411" w:type="dxa"/>
          </w:tcPr>
          <w:p w14:paraId="69FA2FDF" w14:textId="77777777" w:rsidR="00311917" w:rsidRDefault="00311917" w:rsidP="00311917">
            <w:pPr>
              <w:pStyle w:val="ListParagraph"/>
              <w:ind w:left="0"/>
            </w:pPr>
            <w:r>
              <w:t>Ambient Light</w:t>
            </w:r>
          </w:p>
        </w:tc>
        <w:tc>
          <w:tcPr>
            <w:tcW w:w="4949" w:type="dxa"/>
          </w:tcPr>
          <w:p w14:paraId="3E0B77C5" w14:textId="77777777" w:rsidR="00311917" w:rsidRDefault="00311917" w:rsidP="00311917">
            <w:pPr>
              <w:pStyle w:val="ListParagraph"/>
              <w:ind w:left="0"/>
            </w:pPr>
            <w:r>
              <w:t>Floating point ambient light measurement</w:t>
            </w:r>
          </w:p>
        </w:tc>
      </w:tr>
      <w:tr w:rsidR="00311917" w14:paraId="2CB7B7F8" w14:textId="77777777" w:rsidTr="009A43CE">
        <w:trPr>
          <w:jc w:val="center"/>
        </w:trPr>
        <w:tc>
          <w:tcPr>
            <w:tcW w:w="1205" w:type="dxa"/>
          </w:tcPr>
          <w:p w14:paraId="3B6AAE76" w14:textId="77777777" w:rsidR="00311917" w:rsidRDefault="00311917" w:rsidP="00311917">
            <w:pPr>
              <w:pStyle w:val="ListParagraph"/>
              <w:ind w:left="0"/>
            </w:pPr>
            <w:r>
              <w:t>0x13–0x16</w:t>
            </w:r>
          </w:p>
        </w:tc>
        <w:tc>
          <w:tcPr>
            <w:tcW w:w="1411" w:type="dxa"/>
          </w:tcPr>
          <w:p w14:paraId="06B3B93E" w14:textId="77777777" w:rsidR="00311917" w:rsidRDefault="00311917" w:rsidP="00311917">
            <w:pPr>
              <w:pStyle w:val="ListParagraph"/>
              <w:ind w:left="0"/>
            </w:pPr>
            <w:r>
              <w:t>Potentiometer</w:t>
            </w:r>
          </w:p>
        </w:tc>
        <w:tc>
          <w:tcPr>
            <w:tcW w:w="4949" w:type="dxa"/>
          </w:tcPr>
          <w:p w14:paraId="37D620DE" w14:textId="77777777" w:rsidR="00311917" w:rsidRDefault="00311917" w:rsidP="00311917">
            <w:pPr>
              <w:pStyle w:val="ListParagraph"/>
              <w:ind w:left="0"/>
            </w:pPr>
            <w:r>
              <w:t>Floating point potentiometer voltage measurement</w:t>
            </w:r>
          </w:p>
        </w:tc>
      </w:tr>
    </w:tbl>
    <w:p w14:paraId="1F197E56" w14:textId="77777777" w:rsidR="00311917" w:rsidRDefault="00311917" w:rsidP="00311917">
      <w:pPr>
        <w:pStyle w:val="ListParagraph"/>
      </w:pPr>
    </w:p>
    <w:p w14:paraId="684ECE68" w14:textId="5C692882" w:rsidR="00C727C8" w:rsidRDefault="00C727C8" w:rsidP="004E08AE">
      <w:pPr>
        <w:pStyle w:val="ListParagraph"/>
        <w:numPr>
          <w:ilvl w:val="1"/>
          <w:numId w:val="13"/>
        </w:numPr>
      </w:pPr>
      <w:r>
        <w:t xml:space="preserve">Hint: Don't forget to add the include </w:t>
      </w:r>
      <w:r w:rsidR="004F24D5">
        <w:t xml:space="preserve">the header file </w:t>
      </w:r>
      <w:r>
        <w:t xml:space="preserve">for the I2C </w:t>
      </w:r>
      <w:r w:rsidR="002136B7">
        <w:t>functions</w:t>
      </w:r>
      <w:r>
        <w:t>: wiced_hal_i2c.h.</w:t>
      </w:r>
    </w:p>
    <w:p w14:paraId="30106988" w14:textId="70977BDD" w:rsidR="00311917" w:rsidRDefault="00311917" w:rsidP="004E08AE">
      <w:pPr>
        <w:pStyle w:val="ListParagraph"/>
        <w:numPr>
          <w:ilvl w:val="1"/>
          <w:numId w:val="13"/>
        </w:numPr>
      </w:pPr>
      <w:r>
        <w:t>Hint: To control the LEDs using I2C, you must first write 0x01 to the LED Control Register (at offset 0x05).</w:t>
      </w:r>
      <w:r w:rsidR="00B02EF8">
        <w:t xml:space="preserve"> This only needs to be done once during initialization.</w:t>
      </w:r>
    </w:p>
    <w:p w14:paraId="40CB14FD" w14:textId="72AF1EEF" w:rsidR="001E3932" w:rsidRDefault="00311917" w:rsidP="004E08AE">
      <w:pPr>
        <w:pStyle w:val="ListParagraph"/>
        <w:numPr>
          <w:ilvl w:val="1"/>
          <w:numId w:val="13"/>
        </w:numPr>
      </w:pPr>
      <w:r>
        <w:t>Hint: To turn on a given LED, set that LEDs bit in the LED Values Register (at offset 0x04). For example, writing 0x01 will turn on LED0 while 0x04 will turn on LED2.</w:t>
      </w:r>
    </w:p>
    <w:p w14:paraId="1D4C8D94" w14:textId="3C5C3113" w:rsidR="008635AB" w:rsidRDefault="008635AB" w:rsidP="008635AB">
      <w:pPr>
        <w:pStyle w:val="ListParagraph"/>
        <w:numPr>
          <w:ilvl w:val="0"/>
          <w:numId w:val="13"/>
        </w:numPr>
      </w:pPr>
      <w:r>
        <w:t>Program your project to the board and test it.</w:t>
      </w:r>
    </w:p>
    <w:p w14:paraId="703FDB63" w14:textId="2F77984D" w:rsidR="00F84BBA" w:rsidRDefault="00F84BBA" w:rsidP="0065084D">
      <w:pPr>
        <w:pStyle w:val="Exercise"/>
      </w:pPr>
      <w:bookmarkStart w:id="29" w:name="_Toc514683467"/>
      <w:r>
        <w:t xml:space="preserve">(I2C READ) Read PSoC </w:t>
      </w:r>
      <w:r w:rsidR="00E03B0F">
        <w:t xml:space="preserve">CapSense </w:t>
      </w:r>
      <w:r>
        <w:t xml:space="preserve">Button Values </w:t>
      </w:r>
      <w:r w:rsidR="00A212EF">
        <w:t>using</w:t>
      </w:r>
      <w:r>
        <w:t xml:space="preserve"> I2C</w:t>
      </w:r>
      <w:bookmarkEnd w:id="29"/>
    </w:p>
    <w:p w14:paraId="49D18C1F" w14:textId="2D9DF0FF" w:rsidR="009143AB" w:rsidRDefault="009143AB" w:rsidP="009143AB">
      <w:pPr>
        <w:pStyle w:val="ListParagraph"/>
        <w:numPr>
          <w:ilvl w:val="0"/>
          <w:numId w:val="14"/>
        </w:numPr>
      </w:pPr>
      <w:r>
        <w:t>Copy ex06_</w:t>
      </w:r>
      <w:r w:rsidRPr="009143AB">
        <w:t>i2cwrite</w:t>
      </w:r>
      <w:r>
        <w:t xml:space="preserve"> to ex07_i2cread</w:t>
      </w:r>
      <w:r w:rsidR="00FD167F">
        <w:t>_</w:t>
      </w:r>
      <w:r w:rsidR="0049149D">
        <w:t>buttons</w:t>
      </w:r>
      <w:r>
        <w:t xml:space="preserve">. Rename the C file, update the </w:t>
      </w:r>
      <w:proofErr w:type="spellStart"/>
      <w:r>
        <w:t>makefile</w:t>
      </w:r>
      <w:proofErr w:type="spellEnd"/>
      <w:r>
        <w:t>, and create a make target.</w:t>
      </w:r>
    </w:p>
    <w:p w14:paraId="2A1A16B7" w14:textId="7A4A4E59" w:rsidR="008F6327" w:rsidRDefault="008F6327" w:rsidP="008F6327">
      <w:pPr>
        <w:pStyle w:val="ListParagraph"/>
        <w:numPr>
          <w:ilvl w:val="0"/>
          <w:numId w:val="14"/>
        </w:numPr>
      </w:pPr>
      <w:r>
        <w:t xml:space="preserve">Update the code so that every </w:t>
      </w:r>
      <w:r w:rsidR="00805261">
        <w:t>10</w:t>
      </w:r>
      <w:r>
        <w:t xml:space="preserve">0ms the button values are read from the I2C slave. </w:t>
      </w:r>
      <w:r w:rsidR="00E03B0F">
        <w:t>Mask out just the CapSense buttons (bits 3-0) and print the value</w:t>
      </w:r>
      <w:r>
        <w:t xml:space="preserve"> to the terminal using WICED_BT_TRACE</w:t>
      </w:r>
      <w:r w:rsidR="000C794A">
        <w:t xml:space="preserve"> if they have changed since the last time they were </w:t>
      </w:r>
      <w:r w:rsidR="00074ADB">
        <w:t>read</w:t>
      </w:r>
      <w:r>
        <w:t>.</w:t>
      </w:r>
    </w:p>
    <w:p w14:paraId="7EE87E57" w14:textId="5642D31E" w:rsidR="008F6327" w:rsidRDefault="008F6327" w:rsidP="008F6327">
      <w:pPr>
        <w:pStyle w:val="ListParagraph"/>
        <w:numPr>
          <w:ilvl w:val="1"/>
          <w:numId w:val="14"/>
        </w:numPr>
      </w:pPr>
      <w:r>
        <w:t>Hint: Don't forget to enable</w:t>
      </w:r>
      <w:r w:rsidR="00DA4604">
        <w:t xml:space="preserve"> WICED_BT_TRACE in the </w:t>
      </w:r>
      <w:proofErr w:type="spellStart"/>
      <w:r w:rsidR="00DA4604">
        <w:t>makefile</w:t>
      </w:r>
      <w:proofErr w:type="spellEnd"/>
      <w:r w:rsidR="00DA4604">
        <w:t xml:space="preserve">, add the include for the </w:t>
      </w:r>
      <w:proofErr w:type="spellStart"/>
      <w:r w:rsidR="00DA4604">
        <w:t>wiced_bt_trace.h</w:t>
      </w:r>
      <w:proofErr w:type="spellEnd"/>
      <w:r w:rsidR="00DA4604">
        <w:t xml:space="preserve"> header file, and redirect the debug UART to the PUART. See the debug printing exercise if you need additional help.</w:t>
      </w:r>
    </w:p>
    <w:p w14:paraId="4EFEC484" w14:textId="4E198656" w:rsidR="008F6327" w:rsidRDefault="008F6327" w:rsidP="008F6327">
      <w:pPr>
        <w:pStyle w:val="ListParagraph"/>
        <w:numPr>
          <w:ilvl w:val="1"/>
          <w:numId w:val="14"/>
        </w:numPr>
      </w:pPr>
      <w:r>
        <w:t xml:space="preserve">Hint: Remember to set the offset to 0x06 to read the button register. You can do this just once </w:t>
      </w:r>
      <w:r w:rsidR="008E2AC0">
        <w:t xml:space="preserve">during initialization </w:t>
      </w:r>
      <w:r>
        <w:t>and it will stay set for all future reads.</w:t>
      </w:r>
    </w:p>
    <w:p w14:paraId="3D1CB90B" w14:textId="58EE3A6C" w:rsidR="0049149D" w:rsidRDefault="0049149D" w:rsidP="0049149D">
      <w:pPr>
        <w:pStyle w:val="ListParagraph"/>
        <w:numPr>
          <w:ilvl w:val="0"/>
          <w:numId w:val="14"/>
        </w:numPr>
      </w:pPr>
      <w:r>
        <w:t>Program your project to the board and test it.</w:t>
      </w:r>
    </w:p>
    <w:p w14:paraId="4E905DDE" w14:textId="00AF6BF9" w:rsidR="00311917" w:rsidRDefault="00DB0D0A" w:rsidP="0065084D">
      <w:pPr>
        <w:pStyle w:val="Exercise"/>
      </w:pPr>
      <w:r>
        <w:t xml:space="preserve"> </w:t>
      </w:r>
      <w:bookmarkStart w:id="30" w:name="_Toc514683468"/>
      <w:r w:rsidR="00F84BBA">
        <w:t>(Advanced)</w:t>
      </w:r>
      <w:r w:rsidR="00A90D90">
        <w:t xml:space="preserve"> </w:t>
      </w:r>
      <w:r w:rsidR="00311917">
        <w:t xml:space="preserve">(I2C READ) Read </w:t>
      </w:r>
      <w:r w:rsidR="00B4359A">
        <w:t>PSoC</w:t>
      </w:r>
      <w:r w:rsidR="00311917">
        <w:t xml:space="preserve"> Sensor Values </w:t>
      </w:r>
      <w:r w:rsidR="00A212EF">
        <w:t>using</w:t>
      </w:r>
      <w:r w:rsidR="00311917">
        <w:t xml:space="preserve"> I2C</w:t>
      </w:r>
      <w:bookmarkEnd w:id="30"/>
    </w:p>
    <w:p w14:paraId="136DF085" w14:textId="6ABEC4FC" w:rsidR="00311917" w:rsidRDefault="00311917" w:rsidP="009143AB">
      <w:pPr>
        <w:pStyle w:val="ListParagraph"/>
        <w:numPr>
          <w:ilvl w:val="0"/>
          <w:numId w:val="37"/>
        </w:numPr>
      </w:pPr>
      <w:r>
        <w:t xml:space="preserve">Copy </w:t>
      </w:r>
      <w:r w:rsidR="00B11463">
        <w:t>e</w:t>
      </w:r>
      <w:r w:rsidR="00DA291E">
        <w:t>x</w:t>
      </w:r>
      <w:r>
        <w:t>0</w:t>
      </w:r>
      <w:r w:rsidR="00033050">
        <w:t>7</w:t>
      </w:r>
      <w:r>
        <w:t>_i2c</w:t>
      </w:r>
      <w:r w:rsidR="00A90D90">
        <w:t>read_buttons</w:t>
      </w:r>
      <w:r>
        <w:t xml:space="preserve"> to </w:t>
      </w:r>
      <w:r w:rsidR="00B11463">
        <w:t>e</w:t>
      </w:r>
      <w:r w:rsidR="00DA291E">
        <w:t>x</w:t>
      </w:r>
      <w:r w:rsidR="00033050">
        <w:t>08</w:t>
      </w:r>
      <w:r>
        <w:t>_i2cread</w:t>
      </w:r>
      <w:r w:rsidR="00033050">
        <w:t>_sensors</w:t>
      </w:r>
      <w:r>
        <w:t xml:space="preserve">. </w:t>
      </w:r>
      <w:r w:rsidR="00DB0D0A">
        <w:t>Rename the C file, u</w:t>
      </w:r>
      <w:r>
        <w:t xml:space="preserve">pdate the </w:t>
      </w:r>
      <w:proofErr w:type="spellStart"/>
      <w:r>
        <w:t>makefile</w:t>
      </w:r>
      <w:proofErr w:type="spellEnd"/>
      <w:r w:rsidR="00DB0D0A">
        <w:t>,</w:t>
      </w:r>
      <w:r>
        <w:t xml:space="preserve"> and create a make target.</w:t>
      </w:r>
    </w:p>
    <w:p w14:paraId="7BB0D875" w14:textId="788101FA" w:rsidR="00311917" w:rsidRDefault="00311917" w:rsidP="009143AB">
      <w:pPr>
        <w:pStyle w:val="ListParagraph"/>
        <w:numPr>
          <w:ilvl w:val="0"/>
          <w:numId w:val="37"/>
        </w:numPr>
      </w:pPr>
      <w:r>
        <w:lastRenderedPageBreak/>
        <w:t xml:space="preserve">Update the code so that every </w:t>
      </w:r>
      <w:r w:rsidR="008F6327">
        <w:t>100ms</w:t>
      </w:r>
      <w:r>
        <w:t xml:space="preserve"> the temperature</w:t>
      </w:r>
      <w:r w:rsidR="00446564">
        <w:t>, humidity, ambient light, and p</w:t>
      </w:r>
      <w:r>
        <w:t xml:space="preserve">otentiometer </w:t>
      </w:r>
      <w:r w:rsidR="00446564">
        <w:t>values</w:t>
      </w:r>
      <w:r>
        <w:t xml:space="preserve"> are read from the </w:t>
      </w:r>
      <w:r w:rsidR="00446564">
        <w:t>PSoC</w:t>
      </w:r>
      <w:r>
        <w:t xml:space="preserve">. Print the values to the terminal using </w:t>
      </w:r>
      <w:r w:rsidR="00DB0D0A">
        <w:t>WICED_BT_TRACE</w:t>
      </w:r>
      <w:r>
        <w:t>.</w:t>
      </w:r>
    </w:p>
    <w:p w14:paraId="4A6CFEE8" w14:textId="48908377" w:rsidR="00311917" w:rsidRDefault="00311917" w:rsidP="009143AB">
      <w:pPr>
        <w:pStyle w:val="ListParagraph"/>
        <w:numPr>
          <w:ilvl w:val="1"/>
          <w:numId w:val="37"/>
        </w:numPr>
      </w:pPr>
      <w:r>
        <w:t>Hint: Remember to set the offset to 0x07 to read the temperature. You can do this just once and it will stay set for all future reads. With an offset of 0x07 you can read 16 bytes to get the temperature, humidity, ambient light, and potentiometer values (4 bytes each).</w:t>
      </w:r>
      <w:r w:rsidR="00805261">
        <w:t xml:space="preserve"> You may want to use a structure containing four float variables to hold the data.</w:t>
      </w:r>
    </w:p>
    <w:p w14:paraId="75687CC0" w14:textId="4954A811" w:rsidR="00AB2DD9" w:rsidRDefault="00DB0D0A" w:rsidP="009143AB">
      <w:pPr>
        <w:pStyle w:val="ListParagraph"/>
        <w:numPr>
          <w:ilvl w:val="1"/>
          <w:numId w:val="37"/>
        </w:numPr>
      </w:pPr>
      <w:r>
        <w:t xml:space="preserve">Hint: The WICED_BT_TRACE function does not support floating point values. Therefore, </w:t>
      </w:r>
      <w:r w:rsidR="00AB2DD9">
        <w:t>use the following macros to convert floating point numbers into an integer part and a one decimal place fraction part.</w:t>
      </w:r>
    </w:p>
    <w:p w14:paraId="271CAB6E" w14:textId="77777777"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color w:val="3F7F5F"/>
          <w:sz w:val="20"/>
          <w:szCs w:val="20"/>
        </w:rPr>
        <w:t>/* Convert float into integer-dot-integer values */</w:t>
      </w:r>
    </w:p>
    <w:p w14:paraId="11E96658" w14:textId="656F1E1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FABS(f)</w:t>
      </w:r>
      <w:r w:rsidRPr="00AB2DD9">
        <w:rPr>
          <w:rFonts w:ascii="Courier New" w:hAnsi="Courier New" w:cs="Courier New"/>
          <w:color w:val="000000"/>
          <w:sz w:val="20"/>
          <w:szCs w:val="20"/>
        </w:rPr>
        <w:tab/>
      </w:r>
      <w:r w:rsidRPr="00AB2DD9">
        <w:rPr>
          <w:rFonts w:ascii="Courier New" w:hAnsi="Courier New" w:cs="Courier New"/>
          <w:color w:val="000000"/>
          <w:sz w:val="20"/>
          <w:szCs w:val="20"/>
        </w:rPr>
        <w:tab/>
        <w:t>((f&lt;0.0</w:t>
      </w:r>
      <w:proofErr w:type="gramStart"/>
      <w:r w:rsidRPr="00AB2DD9">
        <w:rPr>
          <w:rFonts w:ascii="Courier New" w:hAnsi="Courier New" w:cs="Courier New"/>
          <w:color w:val="000000"/>
          <w:sz w:val="20"/>
          <w:szCs w:val="20"/>
        </w:rPr>
        <w:t>)?-</w:t>
      </w:r>
      <w:proofErr w:type="spellStart"/>
      <w:proofErr w:type="gramEnd"/>
      <w:r w:rsidRPr="00AB2DD9">
        <w:rPr>
          <w:rFonts w:ascii="Courier New" w:hAnsi="Courier New" w:cs="Courier New"/>
          <w:color w:val="000000"/>
          <w:sz w:val="20"/>
          <w:szCs w:val="20"/>
        </w:rPr>
        <w:t>f:f</w:t>
      </w:r>
      <w:proofErr w:type="spellEnd"/>
      <w:r w:rsidRPr="00AB2DD9">
        <w:rPr>
          <w:rFonts w:ascii="Courier New" w:hAnsi="Courier New" w:cs="Courier New"/>
          <w:color w:val="000000"/>
          <w:sz w:val="20"/>
          <w:szCs w:val="20"/>
        </w:rPr>
        <w:t>)</w:t>
      </w:r>
    </w:p>
    <w:p w14:paraId="4207E71B" w14:textId="5876A771" w:rsidR="00AB2DD9" w:rsidRPr="00AB2DD9" w:rsidRDefault="00AB2DD9" w:rsidP="00AB2DD9">
      <w:pPr>
        <w:autoSpaceDE w:val="0"/>
        <w:autoSpaceDN w:val="0"/>
        <w:adjustRightInd w:val="0"/>
        <w:spacing w:after="0" w:line="240" w:lineRule="auto"/>
        <w:ind w:left="1440"/>
        <w:rPr>
          <w:rFonts w:ascii="Courier New" w:hAnsi="Courier New" w:cs="Courier New"/>
          <w:sz w:val="20"/>
          <w:szCs w:val="20"/>
        </w:rPr>
      </w:pPr>
      <w:r w:rsidRPr="00AB2DD9">
        <w:rPr>
          <w:rFonts w:ascii="Courier New" w:hAnsi="Courier New" w:cs="Courier New"/>
          <w:bCs/>
          <w:color w:val="7F0055"/>
          <w:sz w:val="20"/>
          <w:szCs w:val="20"/>
        </w:rPr>
        <w:t>#define</w:t>
      </w:r>
      <w:r w:rsidRPr="00AB2DD9">
        <w:rPr>
          <w:rFonts w:ascii="Courier New" w:hAnsi="Courier New" w:cs="Courier New"/>
          <w:color w:val="000000"/>
          <w:sz w:val="20"/>
          <w:szCs w:val="20"/>
        </w:rPr>
        <w:t xml:space="preserve"> INTEGER(f)</w:t>
      </w:r>
      <w:r>
        <w:rPr>
          <w:rFonts w:ascii="Courier New" w:hAnsi="Courier New" w:cs="Courier New"/>
          <w:color w:val="000000"/>
          <w:sz w:val="20"/>
          <w:szCs w:val="20"/>
        </w:rPr>
        <w:tab/>
      </w:r>
      <w:r w:rsidR="00285669">
        <w:rPr>
          <w:rFonts w:ascii="Courier New" w:hAnsi="Courier New" w:cs="Courier New"/>
          <w:color w:val="000000"/>
          <w:sz w:val="20"/>
          <w:szCs w:val="20"/>
        </w:rPr>
        <w:t>(</w:t>
      </w:r>
      <w:r w:rsidRPr="00AB2DD9">
        <w:rPr>
          <w:rFonts w:ascii="Courier New" w:hAnsi="Courier New" w:cs="Courier New"/>
          <w:color w:val="000000"/>
          <w:sz w:val="20"/>
          <w:szCs w:val="20"/>
        </w:rPr>
        <w:t>(</w:t>
      </w:r>
      <w:proofErr w:type="spellStart"/>
      <w:r w:rsidRPr="00AB2DD9">
        <w:rPr>
          <w:rFonts w:ascii="Courier New" w:hAnsi="Courier New" w:cs="Courier New"/>
          <w:bCs/>
          <w:color w:val="7F0055"/>
          <w:sz w:val="20"/>
          <w:szCs w:val="20"/>
        </w:rPr>
        <w:t>int</w:t>
      </w:r>
      <w:proofErr w:type="spellEnd"/>
      <w:r w:rsidRPr="00AB2DD9">
        <w:rPr>
          <w:rFonts w:ascii="Courier New" w:hAnsi="Courier New" w:cs="Courier New"/>
          <w:color w:val="000000"/>
          <w:sz w:val="20"/>
          <w:szCs w:val="20"/>
        </w:rPr>
        <w:t>)f)</w:t>
      </w:r>
    </w:p>
    <w:p w14:paraId="1F73454E" w14:textId="664F41DF" w:rsidR="00A9169A" w:rsidRDefault="00AB2DD9" w:rsidP="00C337AB">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#define</w:t>
      </w:r>
      <w:r>
        <w:rPr>
          <w:rFonts w:ascii="Courier New" w:hAnsi="Courier New" w:cs="Courier New"/>
          <w:color w:val="3F7F5F"/>
          <w:sz w:val="20"/>
          <w:szCs w:val="20"/>
        </w:rPr>
        <w:t xml:space="preserve"> FRACTION(f)</w:t>
      </w:r>
      <w:r>
        <w:rPr>
          <w:rFonts w:ascii="Courier New" w:hAnsi="Courier New" w:cs="Courier New"/>
          <w:color w:val="3F7F5F"/>
          <w:sz w:val="20"/>
          <w:szCs w:val="20"/>
        </w:rPr>
        <w:tab/>
      </w:r>
      <w:r w:rsidRPr="00AB2DD9">
        <w:rPr>
          <w:rFonts w:ascii="Courier New" w:hAnsi="Courier New" w:cs="Courier New"/>
          <w:color w:val="3F7F5F"/>
          <w:sz w:val="20"/>
          <w:szCs w:val="20"/>
        </w:rPr>
        <w:t>((</w:t>
      </w:r>
      <w:proofErr w:type="spellStart"/>
      <w:r w:rsidRPr="00AB2DD9">
        <w:rPr>
          <w:rFonts w:ascii="Courier New" w:hAnsi="Courier New" w:cs="Courier New"/>
          <w:color w:val="3F7F5F"/>
          <w:sz w:val="20"/>
          <w:szCs w:val="20"/>
        </w:rPr>
        <w:t>int</w:t>
      </w:r>
      <w:proofErr w:type="spellEnd"/>
      <w:r w:rsidRPr="00AB2DD9">
        <w:rPr>
          <w:rFonts w:ascii="Courier New" w:hAnsi="Courier New" w:cs="Courier New"/>
          <w:color w:val="3F7F5F"/>
          <w:sz w:val="20"/>
          <w:szCs w:val="20"/>
        </w:rPr>
        <w:t>)((FABS(f)-INTEGER(FABS(f)</w:t>
      </w:r>
      <w:proofErr w:type="gramStart"/>
      <w:r w:rsidRPr="00AB2DD9">
        <w:rPr>
          <w:rFonts w:ascii="Courier New" w:hAnsi="Courier New" w:cs="Courier New"/>
          <w:color w:val="3F7F5F"/>
          <w:sz w:val="20"/>
          <w:szCs w:val="20"/>
        </w:rPr>
        <w:t>))*</w:t>
      </w:r>
      <w:proofErr w:type="gramEnd"/>
      <w:r w:rsidRPr="00AB2DD9">
        <w:rPr>
          <w:rFonts w:ascii="Courier New" w:hAnsi="Courier New" w:cs="Courier New"/>
          <w:color w:val="3F7F5F"/>
          <w:sz w:val="20"/>
          <w:szCs w:val="20"/>
        </w:rPr>
        <w:t>10))</w:t>
      </w:r>
    </w:p>
    <w:p w14:paraId="099EF8DB" w14:textId="221D6041" w:rsidR="00285669" w:rsidRDefault="00285669" w:rsidP="00C337AB">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5F3BE84D" w14:textId="5C0265C5"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float x;</w:t>
      </w:r>
    </w:p>
    <w:p w14:paraId="63070D55" w14:textId="3141CE1F" w:rsidR="00285669" w:rsidRPr="00AB2DD9" w:rsidRDefault="00285669" w:rsidP="00AB2DD9">
      <w:pPr>
        <w:autoSpaceDE w:val="0"/>
        <w:autoSpaceDN w:val="0"/>
        <w:adjustRightInd w:val="0"/>
        <w:spacing w:after="0" w:line="240" w:lineRule="auto"/>
        <w:ind w:left="1440"/>
        <w:rPr>
          <w:rFonts w:ascii="Courier New" w:hAnsi="Courier New" w:cs="Courier New"/>
          <w:color w:val="3F7F5F"/>
          <w:sz w:val="20"/>
          <w:szCs w:val="20"/>
        </w:rPr>
      </w:pPr>
      <w:r>
        <w:rPr>
          <w:rFonts w:ascii="Courier New" w:hAnsi="Courier New" w:cs="Courier New"/>
          <w:color w:val="3F7F5F"/>
          <w:sz w:val="20"/>
          <w:szCs w:val="20"/>
        </w:rPr>
        <w:t>…</w:t>
      </w:r>
    </w:p>
    <w:p w14:paraId="0449B34E" w14:textId="3625E2D6" w:rsid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r w:rsidRPr="00AB2DD9">
        <w:rPr>
          <w:rFonts w:ascii="Courier New" w:hAnsi="Courier New" w:cs="Courier New"/>
          <w:color w:val="3F7F5F"/>
          <w:sz w:val="20"/>
          <w:szCs w:val="20"/>
        </w:rPr>
        <w:t>WICED_BT_</w:t>
      </w:r>
      <w:proofErr w:type="gramStart"/>
      <w:r w:rsidRPr="00AB2DD9">
        <w:rPr>
          <w:rFonts w:ascii="Courier New" w:hAnsi="Courier New" w:cs="Courier New"/>
          <w:color w:val="3F7F5F"/>
          <w:sz w:val="20"/>
          <w:szCs w:val="20"/>
        </w:rPr>
        <w:t xml:space="preserve">TRACE( </w:t>
      </w:r>
      <w:r w:rsidR="00586454">
        <w:rPr>
          <w:rFonts w:ascii="Courier New" w:hAnsi="Courier New" w:cs="Courier New"/>
          <w:color w:val="3F7F5F"/>
          <w:sz w:val="20"/>
          <w:szCs w:val="20"/>
        </w:rPr>
        <w:t>"</w:t>
      </w:r>
      <w:proofErr w:type="gramEnd"/>
      <w:r w:rsidR="00586454">
        <w:rPr>
          <w:rFonts w:ascii="Courier New" w:hAnsi="Courier New" w:cs="Courier New"/>
          <w:color w:val="3F7F5F"/>
          <w:sz w:val="20"/>
          <w:szCs w:val="20"/>
        </w:rPr>
        <w:t>x= %4</w:t>
      </w:r>
      <w:r>
        <w:rPr>
          <w:rFonts w:ascii="Courier New" w:hAnsi="Courier New" w:cs="Courier New"/>
          <w:color w:val="3F7F5F"/>
          <w:sz w:val="20"/>
          <w:szCs w:val="20"/>
        </w:rPr>
        <w:t>d.%1d</w:t>
      </w:r>
      <w:r w:rsidRPr="00AB2DD9">
        <w:rPr>
          <w:rFonts w:ascii="Courier New" w:hAnsi="Courier New" w:cs="Courier New"/>
          <w:color w:val="3F7F5F"/>
          <w:sz w:val="20"/>
          <w:szCs w:val="20"/>
        </w:rPr>
        <w:t>\r\n", INTEGER(</w:t>
      </w:r>
      <w:r>
        <w:rPr>
          <w:rFonts w:ascii="Courier New" w:hAnsi="Courier New" w:cs="Courier New"/>
          <w:color w:val="3F7F5F"/>
          <w:sz w:val="20"/>
          <w:szCs w:val="20"/>
        </w:rPr>
        <w:t>x</w:t>
      </w:r>
      <w:r w:rsidRPr="00AB2DD9">
        <w:rPr>
          <w:rFonts w:ascii="Courier New" w:hAnsi="Courier New" w:cs="Courier New"/>
          <w:color w:val="3F7F5F"/>
          <w:sz w:val="20"/>
          <w:szCs w:val="20"/>
        </w:rPr>
        <w:t>), FRACTION(</w:t>
      </w:r>
      <w:r>
        <w:rPr>
          <w:rFonts w:ascii="Courier New" w:hAnsi="Courier New" w:cs="Courier New"/>
          <w:color w:val="3F7F5F"/>
          <w:sz w:val="20"/>
          <w:szCs w:val="20"/>
        </w:rPr>
        <w:t>x</w:t>
      </w:r>
      <w:r w:rsidRPr="00AB2DD9">
        <w:rPr>
          <w:rFonts w:ascii="Courier New" w:hAnsi="Courier New" w:cs="Courier New"/>
          <w:color w:val="3F7F5F"/>
          <w:sz w:val="20"/>
          <w:szCs w:val="20"/>
        </w:rPr>
        <w:t>) );</w:t>
      </w:r>
    </w:p>
    <w:p w14:paraId="4F48DFED" w14:textId="77777777" w:rsidR="00AB2DD9" w:rsidRPr="00AB2DD9" w:rsidRDefault="00AB2DD9" w:rsidP="00AB2DD9">
      <w:pPr>
        <w:autoSpaceDE w:val="0"/>
        <w:autoSpaceDN w:val="0"/>
        <w:adjustRightInd w:val="0"/>
        <w:spacing w:after="0" w:line="240" w:lineRule="auto"/>
        <w:ind w:left="1440"/>
        <w:rPr>
          <w:rFonts w:ascii="Courier New" w:hAnsi="Courier New" w:cs="Courier New"/>
          <w:color w:val="3F7F5F"/>
          <w:sz w:val="20"/>
          <w:szCs w:val="20"/>
        </w:rPr>
      </w:pPr>
    </w:p>
    <w:p w14:paraId="1C989F2F" w14:textId="451E4F5C" w:rsidR="00560869" w:rsidRDefault="00560869" w:rsidP="009143AB">
      <w:pPr>
        <w:pStyle w:val="ListParagraph"/>
        <w:numPr>
          <w:ilvl w:val="0"/>
          <w:numId w:val="37"/>
        </w:numPr>
      </w:pPr>
      <w:r>
        <w:t>Some of the Arduino analog pins are shared with other functions on the board. Specifically, A0 is shared with the thermistor on the baseboard, A2 is shared with PUART CTS and A3 is shared with PUART RTS. Remove the short from J14 to disconnect the thermistor and remove the shorting blocks from J13 pins 1-2 and pins 3-4 to disconnect the PUART functions.</w:t>
      </w:r>
    </w:p>
    <w:p w14:paraId="23F56742" w14:textId="5B4FB9D2" w:rsidR="008635AB" w:rsidRDefault="008635AB" w:rsidP="009143AB">
      <w:pPr>
        <w:pStyle w:val="ListParagraph"/>
        <w:numPr>
          <w:ilvl w:val="0"/>
          <w:numId w:val="37"/>
        </w:numPr>
      </w:pPr>
      <w:r>
        <w:t>Program the project to the board and test it.</w:t>
      </w:r>
    </w:p>
    <w:p w14:paraId="681BC745" w14:textId="37390281" w:rsidR="00311917" w:rsidRDefault="00C70D0D" w:rsidP="0065084D">
      <w:pPr>
        <w:pStyle w:val="Exercise"/>
      </w:pPr>
      <w:r>
        <w:t xml:space="preserve"> </w:t>
      </w:r>
      <w:bookmarkStart w:id="31" w:name="_Toc514683469"/>
      <w:r w:rsidR="00311917">
        <w:t>(Advanced) (PWM) LED brightness</w:t>
      </w:r>
      <w:bookmarkEnd w:id="31"/>
    </w:p>
    <w:p w14:paraId="0CB88C3E" w14:textId="6AFDD9B4" w:rsidR="00311917" w:rsidRDefault="00311917" w:rsidP="004E08AE">
      <w:pPr>
        <w:pStyle w:val="ListParagraph"/>
        <w:numPr>
          <w:ilvl w:val="0"/>
          <w:numId w:val="10"/>
        </w:numPr>
      </w:pPr>
      <w:r>
        <w:t xml:space="preserve">Copy the </w:t>
      </w:r>
      <w:r w:rsidR="00B11463">
        <w:t>e</w:t>
      </w:r>
      <w:r w:rsidR="00DA291E">
        <w:t>x</w:t>
      </w:r>
      <w:r>
        <w:t xml:space="preserve">02_blinkled project to </w:t>
      </w:r>
      <w:r w:rsidR="00B11463">
        <w:t>e</w:t>
      </w:r>
      <w:r w:rsidR="00DA291E">
        <w:t>x</w:t>
      </w:r>
      <w:r>
        <w:t xml:space="preserve">09_pwm, </w:t>
      </w:r>
      <w:r w:rsidR="009422B5">
        <w:t xml:space="preserve">rename the C file, </w:t>
      </w:r>
      <w:r>
        <w:t xml:space="preserve">update the </w:t>
      </w:r>
      <w:proofErr w:type="spellStart"/>
      <w:r>
        <w:t>makefile</w:t>
      </w:r>
      <w:proofErr w:type="spellEnd"/>
      <w:r>
        <w:t>, and create a make target.</w:t>
      </w:r>
    </w:p>
    <w:p w14:paraId="1EE8E8C3" w14:textId="2E1D7DFF" w:rsidR="00311917" w:rsidRDefault="00311917" w:rsidP="004E08AE">
      <w:pPr>
        <w:pStyle w:val="ListParagraph"/>
        <w:numPr>
          <w:ilvl w:val="0"/>
          <w:numId w:val="10"/>
        </w:numPr>
      </w:pPr>
      <w:r>
        <w:t xml:space="preserve">In the C file, configure a PWM to drive </w:t>
      </w:r>
      <w:r w:rsidR="009422B5" w:rsidRPr="009422B5">
        <w:t>WICED_GPIO_PIN_LED_1</w:t>
      </w:r>
      <w:r w:rsidR="009422B5">
        <w:t xml:space="preserve"> with an initial period of 100 and a duty cycle of 50%</w:t>
      </w:r>
      <w:r>
        <w:t>.</w:t>
      </w:r>
    </w:p>
    <w:p w14:paraId="05C93357" w14:textId="0BC36C85" w:rsidR="00311917" w:rsidRDefault="00311917" w:rsidP="009422B5">
      <w:pPr>
        <w:pStyle w:val="ListParagraph"/>
        <w:numPr>
          <w:ilvl w:val="1"/>
          <w:numId w:val="10"/>
        </w:numPr>
      </w:pPr>
      <w:r>
        <w:t xml:space="preserve">Hint: </w:t>
      </w:r>
      <w:r w:rsidR="009422B5">
        <w:t>Use LHL_CLK as the source clock since the exact period of the PWM doesn</w:t>
      </w:r>
      <w:r w:rsidR="004B70E3">
        <w:t>'</w:t>
      </w:r>
      <w:r w:rsidR="009422B5">
        <w:t xml:space="preserve">t matter </w:t>
      </w:r>
      <w:proofErr w:type="gramStart"/>
      <w:r w:rsidR="009422B5">
        <w:t>as long as</w:t>
      </w:r>
      <w:proofErr w:type="gramEnd"/>
      <w:r w:rsidR="009422B5">
        <w:t xml:space="preserve"> it is faster than the human eye can see (~50 Hz)</w:t>
      </w:r>
      <w:r>
        <w:t>.</w:t>
      </w:r>
    </w:p>
    <w:p w14:paraId="12C3358C" w14:textId="0AB81A91" w:rsidR="00311917" w:rsidRDefault="009422B5" w:rsidP="004E08AE">
      <w:pPr>
        <w:pStyle w:val="ListParagraph"/>
        <w:numPr>
          <w:ilvl w:val="0"/>
          <w:numId w:val="10"/>
        </w:numPr>
      </w:pPr>
      <w:r>
        <w:t>Update the duty cycle in</w:t>
      </w:r>
      <w:r w:rsidR="00311917">
        <w:t xml:space="preserve"> </w:t>
      </w:r>
      <w:r>
        <w:t xml:space="preserve">the </w:t>
      </w:r>
      <w:r w:rsidR="005B4F98">
        <w:t>thread function</w:t>
      </w:r>
      <w:r>
        <w:t xml:space="preserve"> </w:t>
      </w:r>
      <w:r w:rsidR="00311917">
        <w:t xml:space="preserve">so that the LED gradually </w:t>
      </w:r>
      <w:r>
        <w:t>cycles through</w:t>
      </w:r>
      <w:r w:rsidR="00311917">
        <w:t xml:space="preserve"> intensity</w:t>
      </w:r>
      <w:r>
        <w:t xml:space="preserve"> values from 0 to 100%.</w:t>
      </w:r>
    </w:p>
    <w:p w14:paraId="65EA0463" w14:textId="53DFE3F9" w:rsidR="00311917" w:rsidRDefault="00311917" w:rsidP="004E08AE">
      <w:pPr>
        <w:pStyle w:val="ListParagraph"/>
        <w:numPr>
          <w:ilvl w:val="1"/>
          <w:numId w:val="10"/>
        </w:numPr>
      </w:pPr>
      <w:r>
        <w:t xml:space="preserve">Hint: </w:t>
      </w:r>
      <w:r w:rsidR="009422B5">
        <w:t xml:space="preserve">Change the </w:t>
      </w:r>
      <w:r w:rsidR="005B4F98">
        <w:t xml:space="preserve">delay in the thread function </w:t>
      </w:r>
      <w:r w:rsidR="009422B5">
        <w:t>to 10ms so that the brightness changes relatively quickly</w:t>
      </w:r>
      <w:r>
        <w:t>.</w:t>
      </w:r>
    </w:p>
    <w:p w14:paraId="55AA47A3" w14:textId="24039FC0" w:rsidR="008635AB" w:rsidRDefault="008635AB" w:rsidP="008635AB">
      <w:pPr>
        <w:pStyle w:val="ListParagraph"/>
        <w:numPr>
          <w:ilvl w:val="0"/>
          <w:numId w:val="10"/>
        </w:numPr>
      </w:pPr>
      <w:r>
        <w:t>Program the project to the board and test it.</w:t>
      </w:r>
    </w:p>
    <w:p w14:paraId="1D761685" w14:textId="0527CD29" w:rsidR="00584228" w:rsidRDefault="009422B5" w:rsidP="0065084D">
      <w:pPr>
        <w:pStyle w:val="Exercise"/>
      </w:pPr>
      <w:r>
        <w:t xml:space="preserve"> </w:t>
      </w:r>
      <w:bookmarkStart w:id="32" w:name="_Toc514683470"/>
      <w:r w:rsidR="00584228">
        <w:t>(Advanced) (PWM) LED toggling at specific frequency and duty cycle</w:t>
      </w:r>
      <w:bookmarkEnd w:id="32"/>
    </w:p>
    <w:p w14:paraId="5BA57C0E" w14:textId="2BF59151" w:rsidR="00D670A4" w:rsidRDefault="00D670A4" w:rsidP="00D670A4">
      <w:pPr>
        <w:ind w:left="360"/>
      </w:pPr>
      <w:r>
        <w:t xml:space="preserve">In this exercise, we will use a </w:t>
      </w:r>
      <w:r w:rsidRPr="00D670A4">
        <w:t>PWM</w:t>
      </w:r>
      <w:r>
        <w:t xml:space="preserve"> with a period of 1 second and a duty cycle of 20% so that the LED will blink at a 1 Hz rate but will only by on for 200ms each second.</w:t>
      </w:r>
    </w:p>
    <w:p w14:paraId="06D48986" w14:textId="1C2604F8" w:rsidR="00D670A4" w:rsidRDefault="00D670A4" w:rsidP="00D670A4">
      <w:pPr>
        <w:pStyle w:val="ListParagraph"/>
        <w:numPr>
          <w:ilvl w:val="0"/>
          <w:numId w:val="28"/>
        </w:numPr>
      </w:pPr>
      <w:r>
        <w:t>Copy the e</w:t>
      </w:r>
      <w:r w:rsidR="00DA291E">
        <w:t>x</w:t>
      </w:r>
      <w:r>
        <w:t>09_pwm project to e</w:t>
      </w:r>
      <w:r w:rsidR="00081BDA">
        <w:t>x</w:t>
      </w:r>
      <w:r>
        <w:t xml:space="preserve">10_pwm_blink, rename the C file, update the </w:t>
      </w:r>
      <w:proofErr w:type="spellStart"/>
      <w:r>
        <w:t>makefile</w:t>
      </w:r>
      <w:proofErr w:type="spellEnd"/>
      <w:r>
        <w:t>, and create a make target.</w:t>
      </w:r>
    </w:p>
    <w:p w14:paraId="7DE7ED51" w14:textId="19EC4E94" w:rsidR="00D670A4" w:rsidRDefault="00D670A4" w:rsidP="00D670A4">
      <w:pPr>
        <w:pStyle w:val="ListParagraph"/>
        <w:numPr>
          <w:ilvl w:val="0"/>
          <w:numId w:val="28"/>
        </w:numPr>
      </w:pPr>
      <w:r>
        <w:lastRenderedPageBreak/>
        <w:t xml:space="preserve">In the C file, initialize the </w:t>
      </w:r>
      <w:proofErr w:type="spellStart"/>
      <w:r>
        <w:t>aclk</w:t>
      </w:r>
      <w:proofErr w:type="spellEnd"/>
      <w:r>
        <w:t xml:space="preserve"> with a frequency of 1 kHz.</w:t>
      </w:r>
    </w:p>
    <w:p w14:paraId="198F4661" w14:textId="276FFD3B" w:rsidR="00D670A4" w:rsidRDefault="00D670A4" w:rsidP="00D670A4">
      <w:pPr>
        <w:pStyle w:val="ListParagraph"/>
        <w:numPr>
          <w:ilvl w:val="0"/>
          <w:numId w:val="28"/>
        </w:numPr>
      </w:pPr>
      <w:r>
        <w:t>Change the PWM configuration to use PMU_CLK as the source and change the duty cycle to 20%</w:t>
      </w:r>
    </w:p>
    <w:p w14:paraId="6BF0AB8D" w14:textId="4F39A33E" w:rsidR="00CB622A" w:rsidRDefault="00CB622A" w:rsidP="00D670A4">
      <w:pPr>
        <w:pStyle w:val="ListParagraph"/>
        <w:numPr>
          <w:ilvl w:val="0"/>
          <w:numId w:val="28"/>
        </w:numPr>
      </w:pPr>
      <w:r>
        <w:t xml:space="preserve">As you did in ex05, remove or comment out the calls to </w:t>
      </w:r>
      <w:proofErr w:type="spellStart"/>
      <w:r w:rsidRPr="00AB2DD9">
        <w:t>wiced_rtos_create_</w:t>
      </w:r>
      <w:proofErr w:type="gramStart"/>
      <w:r w:rsidRPr="00AB2DD9">
        <w:t>thread</w:t>
      </w:r>
      <w:proofErr w:type="spellEnd"/>
      <w:r w:rsidRPr="00AB2DD9">
        <w:t>(</w:t>
      </w:r>
      <w:proofErr w:type="gramEnd"/>
      <w:r w:rsidRPr="00AB2DD9">
        <w:t xml:space="preserve">), </w:t>
      </w:r>
      <w:proofErr w:type="spellStart"/>
      <w:r w:rsidRPr="00AB2DD9">
        <w:t>wiced_rtos_</w:t>
      </w:r>
      <w:r>
        <w:t>init</w:t>
      </w:r>
      <w:r w:rsidRPr="00AB2DD9">
        <w:t>_thread</w:t>
      </w:r>
      <w:proofErr w:type="spellEnd"/>
      <w:r w:rsidRPr="00AB2DD9">
        <w:t xml:space="preserve">() and </w:t>
      </w:r>
      <w:r>
        <w:t xml:space="preserve">all of </w:t>
      </w:r>
      <w:r w:rsidRPr="00AB2DD9">
        <w:t>the thread function</w:t>
      </w:r>
      <w:r>
        <w:t xml:space="preserve"> because that code will interfere with your PWM</w:t>
      </w:r>
    </w:p>
    <w:p w14:paraId="34E905E6" w14:textId="5B8ACCE7" w:rsidR="008635AB" w:rsidRDefault="008635AB" w:rsidP="008635AB">
      <w:pPr>
        <w:pStyle w:val="ListParagraph"/>
        <w:numPr>
          <w:ilvl w:val="0"/>
          <w:numId w:val="28"/>
        </w:numPr>
      </w:pPr>
      <w:r>
        <w:t>Program the project to the board and test it.</w:t>
      </w:r>
    </w:p>
    <w:p w14:paraId="038B215E" w14:textId="56852A04" w:rsidR="006345E4" w:rsidRDefault="006345E4" w:rsidP="0065084D">
      <w:pPr>
        <w:pStyle w:val="Exercise"/>
      </w:pPr>
      <w:bookmarkStart w:id="33" w:name="_Toc514683471"/>
      <w:r>
        <w:t>(Advanc</w:t>
      </w:r>
      <w:r w:rsidR="00BF709E">
        <w:t>e</w:t>
      </w:r>
      <w:r>
        <w:t>d) (ADC) Measure Ambient Light Sensor</w:t>
      </w:r>
      <w:bookmarkEnd w:id="33"/>
    </w:p>
    <w:p w14:paraId="40A11D8D" w14:textId="4801AFA1" w:rsidR="008635AB" w:rsidRDefault="008635AB" w:rsidP="008635AB">
      <w:pPr>
        <w:ind w:left="360"/>
      </w:pPr>
      <w:r>
        <w:t>In this exercise we will measure the output of the ambient light sensor circuit which is connected to Arduino header A0. The input is connected after a trans-impedance-amplifier (TIA) in the PSoC. The result is that you will get a higher voltage for lower light levels and vice-versa.</w:t>
      </w:r>
    </w:p>
    <w:p w14:paraId="03BB8923" w14:textId="4F214724" w:rsidR="008635AB" w:rsidRDefault="008635AB" w:rsidP="008635AB">
      <w:pPr>
        <w:ind w:left="360"/>
      </w:pPr>
      <w:r>
        <w:t>Note: a thermistor on the baseboard is also connected to A0. Remove jumper J14 to disconnect the thermistor from A0 for this project.</w:t>
      </w:r>
    </w:p>
    <w:p w14:paraId="4AB302F3" w14:textId="3FB4E76F" w:rsidR="008635AB" w:rsidRDefault="008635AB" w:rsidP="008635AB">
      <w:pPr>
        <w:pStyle w:val="ListParagraph"/>
        <w:numPr>
          <w:ilvl w:val="0"/>
          <w:numId w:val="29"/>
        </w:numPr>
      </w:pPr>
      <w:r>
        <w:t>Copy e</w:t>
      </w:r>
      <w:r w:rsidR="00DA291E">
        <w:t>x</w:t>
      </w:r>
      <w:r>
        <w:t xml:space="preserve">03_blinkled_print to </w:t>
      </w:r>
      <w:r w:rsidR="00B72165">
        <w:t>ex11</w:t>
      </w:r>
      <w:r>
        <w:t>_adc</w:t>
      </w:r>
      <w:r w:rsidR="00764552">
        <w:t>,</w:t>
      </w:r>
      <w:r>
        <w:t xml:space="preserve"> </w:t>
      </w:r>
      <w:r w:rsidR="00764552">
        <w:t xml:space="preserve">rename the C file, update the </w:t>
      </w:r>
      <w:proofErr w:type="spellStart"/>
      <w:r w:rsidR="00764552">
        <w:t>makefile</w:t>
      </w:r>
      <w:proofErr w:type="spellEnd"/>
      <w:r w:rsidR="00764552">
        <w:t>, and create a make target.</w:t>
      </w:r>
    </w:p>
    <w:p w14:paraId="698F99D6" w14:textId="77777777" w:rsidR="00CB622A" w:rsidRDefault="00A7322A" w:rsidP="008635AB">
      <w:pPr>
        <w:pStyle w:val="ListParagraph"/>
        <w:numPr>
          <w:ilvl w:val="0"/>
          <w:numId w:val="29"/>
        </w:numPr>
      </w:pPr>
      <w:r>
        <w:t>In the C file, initialize the ADC</w:t>
      </w:r>
      <w:r w:rsidR="00817B67">
        <w:t xml:space="preserve"> when the Bluetooth stack is enabled</w:t>
      </w:r>
      <w:r>
        <w:t>.</w:t>
      </w:r>
    </w:p>
    <w:p w14:paraId="03201109" w14:textId="3E7B4DD3" w:rsidR="008635AB" w:rsidRDefault="00A7322A" w:rsidP="008635AB">
      <w:pPr>
        <w:pStyle w:val="ListParagraph"/>
        <w:numPr>
          <w:ilvl w:val="0"/>
          <w:numId w:val="29"/>
        </w:numPr>
      </w:pPr>
      <w:r>
        <w:t xml:space="preserve">In the </w:t>
      </w:r>
      <w:proofErr w:type="gramStart"/>
      <w:r w:rsidR="00CB622A">
        <w:t xml:space="preserve">thread </w:t>
      </w:r>
      <w:r>
        <w:t xml:space="preserve"> function</w:t>
      </w:r>
      <w:proofErr w:type="gramEnd"/>
      <w:r>
        <w:t>, read the count and voltage from the ADC. Print both values to the UART.</w:t>
      </w:r>
    </w:p>
    <w:p w14:paraId="2C99C812" w14:textId="2A9849FB" w:rsidR="00A7322A" w:rsidRDefault="00A7322A" w:rsidP="00A7322A">
      <w:pPr>
        <w:pStyle w:val="ListParagraph"/>
        <w:numPr>
          <w:ilvl w:val="1"/>
          <w:numId w:val="29"/>
        </w:numPr>
      </w:pPr>
      <w:r>
        <w:t>Hint: look at the back of the base board to determine which ADC channel to use for A0.</w:t>
      </w:r>
    </w:p>
    <w:p w14:paraId="2C2BC007" w14:textId="2A5DF474" w:rsidR="005A6FA4" w:rsidRPr="00C60905" w:rsidRDefault="00817B67" w:rsidP="00C60905">
      <w:pPr>
        <w:pStyle w:val="ListParagraph"/>
        <w:numPr>
          <w:ilvl w:val="0"/>
          <w:numId w:val="29"/>
        </w:numPr>
      </w:pPr>
      <w:r>
        <w:t>Program the project to the boar</w:t>
      </w:r>
      <w:r w:rsidR="00A854D7">
        <w:t>d. Open a terminal wi</w:t>
      </w:r>
      <w:r w:rsidR="00C60905">
        <w:t xml:space="preserve">ndow with a baud rate of 115200. </w:t>
      </w:r>
      <w:r w:rsidR="00A854D7">
        <w:t>Use the flashlight on your cellphone to shine a light on the sensor and then cover it with your hand to see the range of values reported.</w:t>
      </w:r>
    </w:p>
    <w:p w14:paraId="5AA830AC" w14:textId="20AA1DB6" w:rsidR="00311917" w:rsidRDefault="00311917" w:rsidP="0065084D">
      <w:pPr>
        <w:pStyle w:val="Exercise"/>
      </w:pPr>
      <w:bookmarkStart w:id="34" w:name="_Toc514683472"/>
      <w:r>
        <w:t xml:space="preserve">(Advanced) (UART) </w:t>
      </w:r>
      <w:r w:rsidR="00451CFD">
        <w:t>Send</w:t>
      </w:r>
      <w:r>
        <w:t xml:space="preserve"> a value using the standard UART functions</w:t>
      </w:r>
      <w:bookmarkEnd w:id="34"/>
    </w:p>
    <w:p w14:paraId="01602143" w14:textId="07B2BB4E" w:rsidR="00311917" w:rsidRDefault="00311917" w:rsidP="004E08AE">
      <w:pPr>
        <w:pStyle w:val="ListParagraph"/>
        <w:numPr>
          <w:ilvl w:val="0"/>
          <w:numId w:val="11"/>
        </w:numPr>
      </w:pPr>
      <w:r>
        <w:t xml:space="preserve">Copy the </w:t>
      </w:r>
      <w:r w:rsidR="00B11463">
        <w:t>e</w:t>
      </w:r>
      <w:r w:rsidR="00DA291E">
        <w:t>x</w:t>
      </w:r>
      <w:r>
        <w:t xml:space="preserve">05_interrupt project to </w:t>
      </w:r>
      <w:r w:rsidR="00B72165">
        <w:t>ex12</w:t>
      </w:r>
      <w:r>
        <w:t>_uartsend</w:t>
      </w:r>
      <w:r w:rsidR="00EE170D">
        <w:t>,</w:t>
      </w:r>
      <w:r w:rsidR="00A854D7" w:rsidRPr="00A854D7">
        <w:t xml:space="preserve"> </w:t>
      </w:r>
      <w:r w:rsidR="00A854D7">
        <w:t xml:space="preserve">rename the C file, update the </w:t>
      </w:r>
      <w:proofErr w:type="spellStart"/>
      <w:r w:rsidR="00A854D7">
        <w:t>makefile</w:t>
      </w:r>
      <w:proofErr w:type="spellEnd"/>
      <w:r w:rsidR="00A854D7">
        <w:t>, and create a make target</w:t>
      </w:r>
      <w:r>
        <w:t>.</w:t>
      </w:r>
    </w:p>
    <w:p w14:paraId="5FE8B498" w14:textId="3C9F8B25" w:rsidR="00311917" w:rsidRDefault="00311917" w:rsidP="004E08AE">
      <w:pPr>
        <w:pStyle w:val="ListParagraph"/>
        <w:numPr>
          <w:ilvl w:val="0"/>
          <w:numId w:val="11"/>
        </w:numPr>
      </w:pPr>
      <w:r>
        <w:t xml:space="preserve">Modify the C file </w:t>
      </w:r>
      <w:r w:rsidR="00EE170D">
        <w:t>to initialize the UART with Tx enabled</w:t>
      </w:r>
      <w:r w:rsidR="001749FD">
        <w:t>,</w:t>
      </w:r>
      <w:r w:rsidR="00EE170D">
        <w:t xml:space="preserve"> baud rate of 115200</w:t>
      </w:r>
      <w:r w:rsidR="001749FD">
        <w:t>, and no flow control</w:t>
      </w:r>
      <w:r w:rsidR="00EE170D">
        <w:t xml:space="preserve">. Modify the interrupt callback </w:t>
      </w:r>
      <w:r>
        <w:t xml:space="preserve">so that </w:t>
      </w:r>
      <w:r w:rsidR="00EE170D">
        <w:t>each time the button is pressed a variable is incremented and the value is sent out over the UART.</w:t>
      </w:r>
      <w:r>
        <w:t xml:space="preserve"> For simplicity, just count from 0 to 9 and then wrap back to 0 so that you only </w:t>
      </w:r>
      <w:proofErr w:type="gramStart"/>
      <w:r>
        <w:t>have to</w:t>
      </w:r>
      <w:proofErr w:type="gramEnd"/>
      <w:r>
        <w:t xml:space="preserve"> send a single character each time. </w:t>
      </w:r>
    </w:p>
    <w:p w14:paraId="159872A9" w14:textId="50569C65" w:rsidR="00311917" w:rsidRPr="00EB0879" w:rsidRDefault="00311917" w:rsidP="00A854D7">
      <w:pPr>
        <w:pStyle w:val="ListParagraph"/>
        <w:numPr>
          <w:ilvl w:val="0"/>
          <w:numId w:val="11"/>
        </w:numPr>
      </w:pPr>
      <w:r>
        <w:t>Program your project to the board</w:t>
      </w:r>
      <w:r w:rsidR="00A854D7">
        <w:t xml:space="preserve"> and open a terminal window with a baud rate of 115200. </w:t>
      </w:r>
      <w:r>
        <w:t>Press the button and observe the value displayed in the terminal.</w:t>
      </w:r>
    </w:p>
    <w:p w14:paraId="1473760B" w14:textId="630A5FB6" w:rsidR="00311917" w:rsidRDefault="00311917" w:rsidP="0065084D">
      <w:pPr>
        <w:pStyle w:val="Exercise"/>
      </w:pPr>
      <w:bookmarkStart w:id="35" w:name="_Toc514683473"/>
      <w:r>
        <w:t xml:space="preserve">(Advanced) (UART) </w:t>
      </w:r>
      <w:r w:rsidR="00451CFD">
        <w:t>Get</w:t>
      </w:r>
      <w:r>
        <w:t xml:space="preserve"> a value using the standard UART functions</w:t>
      </w:r>
      <w:bookmarkEnd w:id="35"/>
    </w:p>
    <w:p w14:paraId="2C8443C3" w14:textId="32747CC3" w:rsidR="00311917" w:rsidRDefault="00311917" w:rsidP="004E08AE">
      <w:pPr>
        <w:pStyle w:val="ListParagraph"/>
        <w:numPr>
          <w:ilvl w:val="0"/>
          <w:numId w:val="12"/>
        </w:numPr>
      </w:pPr>
      <w:r>
        <w:t xml:space="preserve">Copy </w:t>
      </w:r>
      <w:r w:rsidR="00B11463">
        <w:t>e</w:t>
      </w:r>
      <w:r w:rsidR="00081BDA">
        <w:t>x</w:t>
      </w:r>
      <w:r>
        <w:t>1</w:t>
      </w:r>
      <w:r w:rsidR="00B11463">
        <w:t>1</w:t>
      </w:r>
      <w:r>
        <w:t xml:space="preserve">_uartsend to </w:t>
      </w:r>
      <w:r w:rsidR="00B72165">
        <w:t>ex13</w:t>
      </w:r>
      <w:r>
        <w:t>_uartreceive</w:t>
      </w:r>
      <w:r w:rsidR="00EE170D">
        <w:t>,</w:t>
      </w:r>
      <w:r w:rsidR="00EE170D" w:rsidRPr="00EE170D">
        <w:t xml:space="preserve"> </w:t>
      </w:r>
      <w:r w:rsidR="00EE170D">
        <w:t xml:space="preserve">rename the C file, update the </w:t>
      </w:r>
      <w:proofErr w:type="spellStart"/>
      <w:r w:rsidR="00EE170D">
        <w:t>makefile</w:t>
      </w:r>
      <w:proofErr w:type="spellEnd"/>
      <w:r w:rsidR="00EE170D">
        <w:t>, and create a make target</w:t>
      </w:r>
      <w:r>
        <w:t>.</w:t>
      </w:r>
    </w:p>
    <w:p w14:paraId="639BBF74" w14:textId="5B7C1D40" w:rsidR="00213D43" w:rsidRDefault="00311917" w:rsidP="00213D43">
      <w:pPr>
        <w:pStyle w:val="ListParagraph"/>
        <w:numPr>
          <w:ilvl w:val="0"/>
          <w:numId w:val="12"/>
        </w:numPr>
      </w:pPr>
      <w:r>
        <w:t xml:space="preserve">Update the code </w:t>
      </w:r>
      <w:r w:rsidR="00213D43">
        <w:t>to initialize the UART with Rx enabled, baud rate of 115200</w:t>
      </w:r>
      <w:r w:rsidR="001749FD">
        <w:t>, no flow control</w:t>
      </w:r>
      <w:r w:rsidR="00213D43">
        <w:t>, and an interrupt generated on every byte received.</w:t>
      </w:r>
    </w:p>
    <w:p w14:paraId="25B92DBA" w14:textId="3E419FB3" w:rsidR="00213D43" w:rsidRDefault="00213D43" w:rsidP="00213D43">
      <w:pPr>
        <w:pStyle w:val="ListParagraph"/>
        <w:numPr>
          <w:ilvl w:val="1"/>
          <w:numId w:val="12"/>
        </w:numPr>
      </w:pPr>
      <w:r>
        <w:t xml:space="preserve">Hint: you can remove the code for the button press and its </w:t>
      </w:r>
      <w:r w:rsidR="00074ADB">
        <w:t>interrupt,</w:t>
      </w:r>
      <w:r>
        <w:t xml:space="preserve"> but you will need to register a UART Rx interrupt callback instead.</w:t>
      </w:r>
    </w:p>
    <w:p w14:paraId="3E471DD9" w14:textId="10DD6264" w:rsidR="00213D43" w:rsidRDefault="00213D43" w:rsidP="00213D43">
      <w:pPr>
        <w:pStyle w:val="ListParagraph"/>
        <w:numPr>
          <w:ilvl w:val="0"/>
          <w:numId w:val="12"/>
        </w:numPr>
      </w:pPr>
      <w:r>
        <w:lastRenderedPageBreak/>
        <w:t>In the interrupt callback, read the byte</w:t>
      </w:r>
      <w:r w:rsidR="00311917">
        <w:t xml:space="preserve">. If </w:t>
      </w:r>
      <w:r>
        <w:t>the byte is</w:t>
      </w:r>
      <w:r w:rsidR="00311917">
        <w:t xml:space="preserve"> a 1, turn on an LED. </w:t>
      </w:r>
      <w:r>
        <w:t>If the byte is</w:t>
      </w:r>
      <w:r w:rsidR="00311917">
        <w:t xml:space="preserve"> a 0, turn off an LED. Ignore any other characters.</w:t>
      </w:r>
    </w:p>
    <w:p w14:paraId="6D413FFF" w14:textId="77777777" w:rsidR="00311917" w:rsidRDefault="00311917" w:rsidP="004E08AE">
      <w:pPr>
        <w:pStyle w:val="ListParagraph"/>
        <w:numPr>
          <w:ilvl w:val="0"/>
          <w:numId w:val="12"/>
        </w:numPr>
      </w:pPr>
      <w:r>
        <w:t>Program your project to the board.</w:t>
      </w:r>
    </w:p>
    <w:p w14:paraId="7B4108AE" w14:textId="2058551D" w:rsidR="00311917" w:rsidRDefault="00311917" w:rsidP="004E08AE">
      <w:pPr>
        <w:pStyle w:val="ListParagraph"/>
        <w:numPr>
          <w:ilvl w:val="0"/>
          <w:numId w:val="12"/>
        </w:numPr>
      </w:pPr>
      <w:r>
        <w:t>Open a termin</w:t>
      </w:r>
      <w:r w:rsidR="00213D43">
        <w:t>al window with a baud rate of 1152</w:t>
      </w:r>
      <w:r>
        <w:t>00.</w:t>
      </w:r>
    </w:p>
    <w:p w14:paraId="47C5BBD4" w14:textId="5E6EE249" w:rsidR="00303B67" w:rsidRPr="00303B67" w:rsidRDefault="00311917" w:rsidP="00303B67">
      <w:pPr>
        <w:pStyle w:val="ListParagraph"/>
        <w:numPr>
          <w:ilvl w:val="0"/>
          <w:numId w:val="12"/>
        </w:numPr>
      </w:pPr>
      <w:r>
        <w:t>Press the 1 and 0 keys on the keyboard and observe the LED turn on/off.</w:t>
      </w:r>
      <w:bookmarkStart w:id="36" w:name="_Toc514683474"/>
    </w:p>
    <w:p w14:paraId="1DEBC955" w14:textId="77777777" w:rsidR="00303B67" w:rsidRDefault="00303B67">
      <w:pPr>
        <w:rPr>
          <w:rFonts w:eastAsia="Times New Roman"/>
          <w:b/>
          <w:color w:val="1F4E79" w:themeColor="accent1" w:themeShade="80"/>
          <w:sz w:val="24"/>
          <w:szCs w:val="26"/>
        </w:rPr>
      </w:pPr>
      <w:r>
        <w:br w:type="page"/>
      </w:r>
    </w:p>
    <w:p w14:paraId="3093D193" w14:textId="5EEBFA3C" w:rsidR="00C70D0D" w:rsidRDefault="00303B67" w:rsidP="00C70D0D">
      <w:pPr>
        <w:pStyle w:val="Exercise"/>
      </w:pPr>
      <w:r>
        <w:lastRenderedPageBreak/>
        <w:t xml:space="preserve">(Advanced) (I2C OLED) </w:t>
      </w:r>
      <w:r w:rsidR="00C70D0D">
        <w:t>Display Data on the OLED Display</w:t>
      </w:r>
      <w:bookmarkEnd w:id="36"/>
    </w:p>
    <w:p w14:paraId="4CEA2D23" w14:textId="62A48366" w:rsidR="00A3139C" w:rsidRDefault="00303B67" w:rsidP="00C70D0D">
      <w:pPr>
        <w:ind w:left="360"/>
      </w:pPr>
      <w:r w:rsidRPr="00303B67">
        <w:t>In this exercise you will use a library to display text and graphics on the OLED display on the shield.</w:t>
      </w:r>
    </w:p>
    <w:p w14:paraId="62F2635A" w14:textId="07DA67EA" w:rsidR="00303B67" w:rsidRDefault="00303B67" w:rsidP="00303B67">
      <w:pPr>
        <w:pStyle w:val="ListParagraph"/>
        <w:numPr>
          <w:ilvl w:val="0"/>
          <w:numId w:val="38"/>
        </w:numPr>
      </w:pPr>
      <w:r>
        <w:t xml:space="preserve">Copy the folder from the class files at </w:t>
      </w:r>
      <w:r w:rsidRPr="00303B67">
        <w:rPr>
          <w:i/>
        </w:rPr>
        <w:t>WBT101_Files/templates/u8g_lib</w:t>
      </w:r>
      <w:r>
        <w:t xml:space="preserve"> into the </w:t>
      </w:r>
      <w:r w:rsidRPr="00303B67">
        <w:rPr>
          <w:i/>
        </w:rPr>
        <w:t>libraries</w:t>
      </w:r>
      <w:r>
        <w:t xml:space="preserve"> folder inside of WICED studio.</w:t>
      </w:r>
    </w:p>
    <w:p w14:paraId="60D124EB" w14:textId="180BC7E0" w:rsidR="00303B67" w:rsidRDefault="00303B67" w:rsidP="00303B67">
      <w:pPr>
        <w:pStyle w:val="ListParagraph"/>
        <w:numPr>
          <w:ilvl w:val="0"/>
          <w:numId w:val="38"/>
        </w:numPr>
      </w:pPr>
      <w:r>
        <w:t xml:space="preserve">Copy the folder from the class files at </w:t>
      </w:r>
      <w:r w:rsidRPr="00303B67">
        <w:rPr>
          <w:i/>
        </w:rPr>
        <w:t>WBT101_Files/projects/wbt101key/ch02/ex14_display</w:t>
      </w:r>
      <w:r>
        <w:t xml:space="preserve"> into the folder </w:t>
      </w:r>
      <w:r w:rsidRPr="00303B67">
        <w:rPr>
          <w:i/>
        </w:rPr>
        <w:t>apps/wbt101/ch02</w:t>
      </w:r>
      <w:r>
        <w:t xml:space="preserve"> inside of WICED studio</w:t>
      </w:r>
    </w:p>
    <w:p w14:paraId="461A74D6" w14:textId="26ACBD45" w:rsidR="00303B67" w:rsidRDefault="00303B67" w:rsidP="00303B67">
      <w:pPr>
        <w:pStyle w:val="ListParagraph"/>
        <w:numPr>
          <w:ilvl w:val="0"/>
          <w:numId w:val="38"/>
        </w:numPr>
      </w:pPr>
      <w:r>
        <w:t>When you are done with the two steps above it should look like this:</w:t>
      </w:r>
    </w:p>
    <w:p w14:paraId="61D90387" w14:textId="796ECDBF" w:rsidR="00303B67" w:rsidRDefault="00303B67" w:rsidP="00303B67">
      <w:pPr>
        <w:pStyle w:val="ListParagraph"/>
        <w:jc w:val="center"/>
        <w:rPr>
          <w:noProof/>
        </w:rPr>
      </w:pPr>
      <w:r>
        <w:rPr>
          <w:noProof/>
        </w:rPr>
        <w:drawing>
          <wp:inline distT="0" distB="0" distL="0" distR="0" wp14:anchorId="2AD80077" wp14:editId="1AC63C87">
            <wp:extent cx="1629192" cy="492442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5204" b="2835"/>
                    <a:stretch/>
                  </pic:blipFill>
                  <pic:spPr bwMode="auto">
                    <a:xfrm>
                      <a:off x="0" y="0"/>
                      <a:ext cx="1719813" cy="5198338"/>
                    </a:xfrm>
                    <a:prstGeom prst="rect">
                      <a:avLst/>
                    </a:prstGeom>
                    <a:ln>
                      <a:noFill/>
                    </a:ln>
                    <a:extLst>
                      <a:ext uri="{53640926-AAD7-44D8-BBD7-CCE9431645EC}">
                        <a14:shadowObscured xmlns:a14="http://schemas.microsoft.com/office/drawing/2010/main"/>
                      </a:ext>
                    </a:extLst>
                  </pic:spPr>
                </pic:pic>
              </a:graphicData>
            </a:graphic>
          </wp:inline>
        </w:drawing>
      </w:r>
    </w:p>
    <w:p w14:paraId="6EDF7340" w14:textId="77777777" w:rsidR="00303B67" w:rsidRDefault="00303B67" w:rsidP="00303B67">
      <w:pPr>
        <w:pStyle w:val="ListParagraph"/>
        <w:jc w:val="center"/>
      </w:pPr>
    </w:p>
    <w:p w14:paraId="34F9CF4C" w14:textId="77777777" w:rsidR="00303B67" w:rsidRDefault="00303B67" w:rsidP="00303B67">
      <w:pPr>
        <w:pStyle w:val="ListParagraph"/>
        <w:numPr>
          <w:ilvl w:val="0"/>
          <w:numId w:val="38"/>
        </w:numPr>
      </w:pPr>
      <w:r>
        <w:t>Create a make target for ex10_dispaly. Program the board and observe the OLED display.</w:t>
      </w:r>
    </w:p>
    <w:p w14:paraId="2354AE61" w14:textId="45A88E38" w:rsidR="004030CD" w:rsidRDefault="00303B67" w:rsidP="00303B67">
      <w:pPr>
        <w:pStyle w:val="ListParagraph"/>
        <w:numPr>
          <w:ilvl w:val="0"/>
          <w:numId w:val="38"/>
        </w:numPr>
      </w:pPr>
      <w:r>
        <w:t xml:space="preserve">Examine the </w:t>
      </w:r>
      <w:r w:rsidR="004030CD">
        <w:t xml:space="preserve">project's </w:t>
      </w:r>
      <w:r>
        <w:t>makefile</w:t>
      </w:r>
      <w:r w:rsidR="004030CD">
        <w:t>.mk</w:t>
      </w:r>
      <w:r>
        <w:t xml:space="preserve"> to understand how to include the library </w:t>
      </w:r>
      <w:r w:rsidR="00DA5A9F">
        <w:t xml:space="preserve">and the desired fonts </w:t>
      </w:r>
      <w:r w:rsidR="004030CD">
        <w:t xml:space="preserve">into your </w:t>
      </w:r>
      <w:r w:rsidR="00DA5A9F">
        <w:t>project.</w:t>
      </w:r>
    </w:p>
    <w:p w14:paraId="7F950033" w14:textId="1BE9DB11" w:rsidR="004030CD" w:rsidRDefault="004030CD" w:rsidP="00303B67">
      <w:pPr>
        <w:pStyle w:val="ListParagraph"/>
        <w:numPr>
          <w:ilvl w:val="0"/>
          <w:numId w:val="38"/>
        </w:numPr>
      </w:pPr>
      <w:r>
        <w:t>Examine the makefile.mk inside the u8g_lib folder to learn how the library's source code is included.</w:t>
      </w:r>
    </w:p>
    <w:p w14:paraId="7B11F53C" w14:textId="6399C081" w:rsidR="004030CD" w:rsidRPr="00303B67" w:rsidRDefault="004030CD" w:rsidP="004030CD">
      <w:pPr>
        <w:pStyle w:val="ListParagraph"/>
        <w:numPr>
          <w:ilvl w:val="0"/>
          <w:numId w:val="38"/>
        </w:numPr>
      </w:pPr>
      <w:r>
        <w:t>Examine the C file to understand how to display text and graphics using the library,</w:t>
      </w:r>
    </w:p>
    <w:p w14:paraId="38762912" w14:textId="74B47B63" w:rsidR="00311917" w:rsidRDefault="00311917" w:rsidP="008808A8">
      <w:pPr>
        <w:pStyle w:val="Heading1"/>
        <w:pageBreakBefore/>
      </w:pPr>
      <w:bookmarkStart w:id="37" w:name="_Toc514683475"/>
      <w:r>
        <w:lastRenderedPageBreak/>
        <w:t xml:space="preserve">Related Example </w:t>
      </w:r>
      <w:r w:rsidR="004B70E3">
        <w:t>"</w:t>
      </w:r>
      <w:r>
        <w:t>Apps</w:t>
      </w:r>
      <w:r w:rsidR="004B70E3">
        <w:t>"</w:t>
      </w:r>
      <w:bookmarkEnd w:id="37"/>
    </w:p>
    <w:tbl>
      <w:tblPr>
        <w:tblStyle w:val="TableGrid"/>
        <w:tblW w:w="6561" w:type="dxa"/>
        <w:tblLook w:val="04A0" w:firstRow="1" w:lastRow="0" w:firstColumn="1" w:lastColumn="0" w:noHBand="0" w:noVBand="1"/>
      </w:tblPr>
      <w:tblGrid>
        <w:gridCol w:w="1341"/>
        <w:gridCol w:w="5220"/>
      </w:tblGrid>
      <w:tr w:rsidR="00311917" w14:paraId="20186822" w14:textId="77777777" w:rsidTr="009A43CE">
        <w:trPr>
          <w:trHeight w:val="356"/>
        </w:trPr>
        <w:tc>
          <w:tcPr>
            <w:tcW w:w="1191" w:type="dxa"/>
          </w:tcPr>
          <w:p w14:paraId="28125954" w14:textId="77777777" w:rsidR="00311917" w:rsidRPr="00ED587E" w:rsidRDefault="00311917" w:rsidP="00311917">
            <w:pPr>
              <w:jc w:val="center"/>
              <w:rPr>
                <w:b/>
              </w:rPr>
            </w:pPr>
            <w:r w:rsidRPr="00ED587E">
              <w:rPr>
                <w:b/>
              </w:rPr>
              <w:t>App Name</w:t>
            </w:r>
          </w:p>
        </w:tc>
        <w:tc>
          <w:tcPr>
            <w:tcW w:w="5370" w:type="dxa"/>
          </w:tcPr>
          <w:p w14:paraId="62F9B16C" w14:textId="77777777" w:rsidR="00311917" w:rsidRPr="00ED587E" w:rsidRDefault="00311917" w:rsidP="00311917">
            <w:pPr>
              <w:jc w:val="center"/>
              <w:rPr>
                <w:b/>
              </w:rPr>
            </w:pPr>
            <w:r w:rsidRPr="00ED587E">
              <w:rPr>
                <w:b/>
              </w:rPr>
              <w:t>Function</w:t>
            </w:r>
          </w:p>
        </w:tc>
      </w:tr>
      <w:tr w:rsidR="00311917" w14:paraId="6A6642D6" w14:textId="77777777" w:rsidTr="009A43CE">
        <w:trPr>
          <w:trHeight w:val="356"/>
        </w:trPr>
        <w:tc>
          <w:tcPr>
            <w:tcW w:w="1191" w:type="dxa"/>
          </w:tcPr>
          <w:p w14:paraId="635FA968" w14:textId="23C392C9" w:rsidR="00311917" w:rsidRDefault="00311917" w:rsidP="00311917">
            <w:proofErr w:type="spellStart"/>
            <w:proofErr w:type="gramStart"/>
            <w:r>
              <w:t>snip.</w:t>
            </w:r>
            <w:r w:rsidR="00DD52E5">
              <w:t>hal.</w:t>
            </w:r>
            <w:r>
              <w:t>gpio</w:t>
            </w:r>
            <w:proofErr w:type="spellEnd"/>
            <w:proofErr w:type="gramEnd"/>
          </w:p>
        </w:tc>
        <w:tc>
          <w:tcPr>
            <w:tcW w:w="5370" w:type="dxa"/>
          </w:tcPr>
          <w:p w14:paraId="67F2D871" w14:textId="77777777" w:rsidR="00311917" w:rsidRDefault="00311917" w:rsidP="00311917">
            <w:r>
              <w:t>Demonstrates reading an input connected to a button and toggling an output driving LED.</w:t>
            </w:r>
          </w:p>
        </w:tc>
      </w:tr>
      <w:tr w:rsidR="00311917" w14:paraId="4E8AC566" w14:textId="77777777" w:rsidTr="009A43CE">
        <w:trPr>
          <w:trHeight w:val="356"/>
        </w:trPr>
        <w:tc>
          <w:tcPr>
            <w:tcW w:w="1191" w:type="dxa"/>
          </w:tcPr>
          <w:p w14:paraId="701EF923" w14:textId="2326D66B" w:rsidR="00311917" w:rsidRDefault="00311917" w:rsidP="00311917">
            <w:proofErr w:type="spellStart"/>
            <w:proofErr w:type="gramStart"/>
            <w:r>
              <w:t>snip.</w:t>
            </w:r>
            <w:r w:rsidR="00DD52E5">
              <w:t>hal.p</w:t>
            </w:r>
            <w:r>
              <w:t>uart</w:t>
            </w:r>
            <w:proofErr w:type="spellEnd"/>
            <w:proofErr w:type="gramEnd"/>
          </w:p>
        </w:tc>
        <w:tc>
          <w:tcPr>
            <w:tcW w:w="5370" w:type="dxa"/>
          </w:tcPr>
          <w:p w14:paraId="6F48950B" w14:textId="4E7E7FBE" w:rsidR="00311917" w:rsidRDefault="00311917" w:rsidP="00311917">
            <w:r>
              <w:t xml:space="preserve">Demonstrates using the </w:t>
            </w:r>
            <w:r w:rsidR="00DD52E5">
              <w:t>P</w:t>
            </w:r>
            <w:r>
              <w:t>UART to send and receive characters.</w:t>
            </w:r>
          </w:p>
        </w:tc>
      </w:tr>
      <w:tr w:rsidR="00311917" w14:paraId="7CAADC9E" w14:textId="77777777" w:rsidTr="009A43CE">
        <w:trPr>
          <w:trHeight w:val="356"/>
        </w:trPr>
        <w:tc>
          <w:tcPr>
            <w:tcW w:w="1191" w:type="dxa"/>
          </w:tcPr>
          <w:p w14:paraId="3CC3C461" w14:textId="45B92656" w:rsidR="00311917" w:rsidRDefault="00311917" w:rsidP="00311917">
            <w:proofErr w:type="spellStart"/>
            <w:r>
              <w:t>snip.</w:t>
            </w:r>
            <w:r w:rsidR="00DD52E5">
              <w:t>hal.pwm</w:t>
            </w:r>
            <w:proofErr w:type="spellEnd"/>
          </w:p>
        </w:tc>
        <w:tc>
          <w:tcPr>
            <w:tcW w:w="5370" w:type="dxa"/>
          </w:tcPr>
          <w:p w14:paraId="3D518D69" w14:textId="6CF4212C" w:rsidR="00311917" w:rsidRDefault="00311917" w:rsidP="00311917">
            <w:r>
              <w:t xml:space="preserve">Demonstrates using the </w:t>
            </w:r>
            <w:r w:rsidR="00DD52E5">
              <w:t>PWM to drive an LED</w:t>
            </w:r>
            <w:r>
              <w:t>.</w:t>
            </w:r>
          </w:p>
        </w:tc>
      </w:tr>
      <w:tr w:rsidR="00DD52E5" w14:paraId="79B7857B" w14:textId="77777777" w:rsidTr="009A43CE">
        <w:trPr>
          <w:trHeight w:val="356"/>
        </w:trPr>
        <w:tc>
          <w:tcPr>
            <w:tcW w:w="1191" w:type="dxa"/>
          </w:tcPr>
          <w:p w14:paraId="5087E4B1" w14:textId="085BC670" w:rsidR="00DD52E5" w:rsidRDefault="00DD52E5" w:rsidP="00311917">
            <w:proofErr w:type="spellStart"/>
            <w:r>
              <w:t>snip.hal.adc</w:t>
            </w:r>
            <w:proofErr w:type="spellEnd"/>
          </w:p>
        </w:tc>
        <w:tc>
          <w:tcPr>
            <w:tcW w:w="5370" w:type="dxa"/>
          </w:tcPr>
          <w:p w14:paraId="085D2DED" w14:textId="107D5050" w:rsidR="00DD52E5" w:rsidRDefault="00DD52E5" w:rsidP="00311917">
            <w:r>
              <w:t>Demonstrates using the ADC to measure an analog voltage.</w:t>
            </w:r>
          </w:p>
        </w:tc>
      </w:tr>
      <w:tr w:rsidR="00DD52E5" w14:paraId="71DAED46" w14:textId="77777777" w:rsidTr="009A43CE">
        <w:trPr>
          <w:trHeight w:val="356"/>
        </w:trPr>
        <w:tc>
          <w:tcPr>
            <w:tcW w:w="1191" w:type="dxa"/>
          </w:tcPr>
          <w:p w14:paraId="4911F978" w14:textId="3CA4C952" w:rsidR="00DD52E5" w:rsidRDefault="00DD52E5" w:rsidP="00311917">
            <w:r>
              <w:t>Snip.hal.i2c</w:t>
            </w:r>
          </w:p>
        </w:tc>
        <w:tc>
          <w:tcPr>
            <w:tcW w:w="5370" w:type="dxa"/>
          </w:tcPr>
          <w:p w14:paraId="519C3CF2" w14:textId="3525F0DB" w:rsidR="00DD52E5" w:rsidRDefault="00DD52E5" w:rsidP="00311917">
            <w:r>
              <w:t>Demonstrates using the I2C master with the motion sensor on the base board.</w:t>
            </w:r>
          </w:p>
        </w:tc>
      </w:tr>
    </w:tbl>
    <w:p w14:paraId="12D464D6" w14:textId="77777777" w:rsidR="00311917" w:rsidRPr="00ED587E" w:rsidRDefault="00311917" w:rsidP="007017F6">
      <w:pPr>
        <w:pStyle w:val="Heading1"/>
      </w:pPr>
      <w:bookmarkStart w:id="38" w:name="_Toc514683476"/>
      <w:r>
        <w:t>Known Errata + Enhancements + Comments</w:t>
      </w:r>
      <w:bookmarkEnd w:id="38"/>
    </w:p>
    <w:p w14:paraId="792D2B6C" w14:textId="63EC5A61" w:rsidR="00311917" w:rsidRDefault="00311917" w:rsidP="00311917">
      <w:r>
        <w:t>When you update to a new version of WICED, your settings, projects, and make targets don</w:t>
      </w:r>
      <w:r w:rsidR="004B70E3">
        <w:t>'</w:t>
      </w:r>
      <w:r>
        <w:t>t get transferred over. This must all be done manually.</w:t>
      </w:r>
    </w:p>
    <w:p w14:paraId="51799040" w14:textId="660B2A6B" w:rsidR="00857DC2" w:rsidRPr="00311917" w:rsidRDefault="00857DC2" w:rsidP="00311917"/>
    <w:sectPr w:rsidR="00857DC2" w:rsidRPr="0031191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9E0C1" w14:textId="77777777" w:rsidR="0016669B" w:rsidRDefault="0016669B" w:rsidP="00DF6D18">
      <w:r>
        <w:separator/>
      </w:r>
    </w:p>
  </w:endnote>
  <w:endnote w:type="continuationSeparator" w:id="0">
    <w:p w14:paraId="07EE0C64" w14:textId="77777777" w:rsidR="0016669B" w:rsidRDefault="0016669B"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C27C83" w:rsidRDefault="00C27C83" w:rsidP="00547CF1">
            <w:pPr>
              <w:pStyle w:val="Footer"/>
              <w:spacing w:after="0"/>
            </w:pPr>
          </w:p>
          <w:p w14:paraId="4C29FDE6" w14:textId="6D850ADB" w:rsidR="00C27C83" w:rsidRDefault="00C27C83" w:rsidP="00E60124">
            <w:pPr>
              <w:pStyle w:val="Footer"/>
              <w:spacing w:after="0"/>
            </w:pPr>
            <w:r>
              <w:t>Chapter 2 Peripherals</w:t>
            </w:r>
            <w:r>
              <w:tab/>
            </w:r>
            <w:r>
              <w:tab/>
              <w:t xml:space="preserve">Page </w:t>
            </w:r>
            <w:r>
              <w:fldChar w:fldCharType="begin"/>
            </w:r>
            <w:r>
              <w:instrText xml:space="preserve"> PAGE </w:instrText>
            </w:r>
            <w:r>
              <w:fldChar w:fldCharType="separate"/>
            </w:r>
            <w:r>
              <w:rPr>
                <w:noProof/>
              </w:rPr>
              <w:t>25</w:t>
            </w:r>
            <w:r>
              <w:fldChar w:fldCharType="end"/>
            </w:r>
            <w:r>
              <w:t xml:space="preserve"> of </w:t>
            </w:r>
            <w:fldSimple w:instr=" NUMPAGES  ">
              <w:r>
                <w:rPr>
                  <w:noProof/>
                </w:rPr>
                <w:t>27</w:t>
              </w:r>
            </w:fldSimple>
          </w:p>
        </w:sdtContent>
      </w:sdt>
    </w:sdtContent>
  </w:sdt>
  <w:p w14:paraId="75581528" w14:textId="77777777" w:rsidR="00C27C83" w:rsidRDefault="00C27C83"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788C0" w14:textId="77777777" w:rsidR="0016669B" w:rsidRDefault="0016669B" w:rsidP="00DF6D18">
      <w:r>
        <w:separator/>
      </w:r>
    </w:p>
  </w:footnote>
  <w:footnote w:type="continuationSeparator" w:id="0">
    <w:p w14:paraId="46860BF5" w14:textId="77777777" w:rsidR="0016669B" w:rsidRDefault="0016669B"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C27C83" w:rsidRDefault="00C27C83">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5696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700CD"/>
    <w:multiLevelType w:val="multilevel"/>
    <w:tmpl w:val="CA20C214"/>
    <w:lvl w:ilvl="0">
      <w:start w:val="1"/>
      <w:numFmt w:val="decimal"/>
      <w:lvlText w:val="7C.%1"/>
      <w:lvlJc w:val="left"/>
      <w:pPr>
        <w:ind w:left="720" w:hanging="720"/>
      </w:pPr>
      <w:rPr>
        <w:rFonts w:hint="default"/>
      </w:rPr>
    </w:lvl>
    <w:lvl w:ilvl="1">
      <w:start w:val="1"/>
      <w:numFmt w:val="decimal"/>
      <w:pStyle w:val="Exercise"/>
      <w:suff w:val="space"/>
      <w:lvlText w:val="Exercise - 2.%2"/>
      <w:lvlJc w:val="left"/>
      <w:pPr>
        <w:ind w:left="36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3818"/>
    <w:multiLevelType w:val="hybridMultilevel"/>
    <w:tmpl w:val="4EB00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4A56F7"/>
    <w:multiLevelType w:val="hybridMultilevel"/>
    <w:tmpl w:val="4866E6FE"/>
    <w:lvl w:ilvl="0" w:tplc="431040CA">
      <w:start w:val="1"/>
      <w:numFmt w:val="bullet"/>
      <w:pStyle w:val="Bulleted"/>
      <w:lvlText w:val=""/>
      <w:lvlJc w:val="left"/>
      <w:pPr>
        <w:tabs>
          <w:tab w:val="num" w:pos="360"/>
        </w:tabs>
        <w:ind w:left="360" w:hanging="360"/>
      </w:pPr>
      <w:rPr>
        <w:rFonts w:ascii="Wingdings 2" w:hAnsi="Wingdings 2" w:hint="default"/>
      </w:rPr>
    </w:lvl>
    <w:lvl w:ilvl="1" w:tplc="2B68A60C" w:tentative="1">
      <w:start w:val="1"/>
      <w:numFmt w:val="bullet"/>
      <w:lvlText w:val="o"/>
      <w:lvlJc w:val="left"/>
      <w:pPr>
        <w:tabs>
          <w:tab w:val="num" w:pos="1800"/>
        </w:tabs>
        <w:ind w:left="1800" w:hanging="360"/>
      </w:pPr>
      <w:rPr>
        <w:rFonts w:ascii="Courier New" w:hAnsi="Courier New" w:hint="default"/>
      </w:rPr>
    </w:lvl>
    <w:lvl w:ilvl="2" w:tplc="C3702766" w:tentative="1">
      <w:start w:val="1"/>
      <w:numFmt w:val="bullet"/>
      <w:lvlText w:val=""/>
      <w:lvlJc w:val="left"/>
      <w:pPr>
        <w:tabs>
          <w:tab w:val="num" w:pos="2520"/>
        </w:tabs>
        <w:ind w:left="2520" w:hanging="360"/>
      </w:pPr>
      <w:rPr>
        <w:rFonts w:ascii="Wingdings" w:hAnsi="Wingdings" w:hint="default"/>
      </w:rPr>
    </w:lvl>
    <w:lvl w:ilvl="3" w:tplc="F16AF34C" w:tentative="1">
      <w:start w:val="1"/>
      <w:numFmt w:val="bullet"/>
      <w:lvlText w:val=""/>
      <w:lvlJc w:val="left"/>
      <w:pPr>
        <w:tabs>
          <w:tab w:val="num" w:pos="3240"/>
        </w:tabs>
        <w:ind w:left="3240" w:hanging="360"/>
      </w:pPr>
      <w:rPr>
        <w:rFonts w:ascii="Symbol" w:hAnsi="Symbol" w:hint="default"/>
      </w:rPr>
    </w:lvl>
    <w:lvl w:ilvl="4" w:tplc="4EF2E9C8" w:tentative="1">
      <w:start w:val="1"/>
      <w:numFmt w:val="bullet"/>
      <w:lvlText w:val="o"/>
      <w:lvlJc w:val="left"/>
      <w:pPr>
        <w:tabs>
          <w:tab w:val="num" w:pos="3960"/>
        </w:tabs>
        <w:ind w:left="3960" w:hanging="360"/>
      </w:pPr>
      <w:rPr>
        <w:rFonts w:ascii="Courier New" w:hAnsi="Courier New" w:hint="default"/>
      </w:rPr>
    </w:lvl>
    <w:lvl w:ilvl="5" w:tplc="32DA3C7A" w:tentative="1">
      <w:start w:val="1"/>
      <w:numFmt w:val="bullet"/>
      <w:lvlText w:val=""/>
      <w:lvlJc w:val="left"/>
      <w:pPr>
        <w:tabs>
          <w:tab w:val="num" w:pos="4680"/>
        </w:tabs>
        <w:ind w:left="4680" w:hanging="360"/>
      </w:pPr>
      <w:rPr>
        <w:rFonts w:ascii="Wingdings" w:hAnsi="Wingdings" w:hint="default"/>
      </w:rPr>
    </w:lvl>
    <w:lvl w:ilvl="6" w:tplc="891A320A" w:tentative="1">
      <w:start w:val="1"/>
      <w:numFmt w:val="bullet"/>
      <w:lvlText w:val=""/>
      <w:lvlJc w:val="left"/>
      <w:pPr>
        <w:tabs>
          <w:tab w:val="num" w:pos="5400"/>
        </w:tabs>
        <w:ind w:left="5400" w:hanging="360"/>
      </w:pPr>
      <w:rPr>
        <w:rFonts w:ascii="Symbol" w:hAnsi="Symbol" w:hint="default"/>
      </w:rPr>
    </w:lvl>
    <w:lvl w:ilvl="7" w:tplc="18D4C418" w:tentative="1">
      <w:start w:val="1"/>
      <w:numFmt w:val="bullet"/>
      <w:lvlText w:val="o"/>
      <w:lvlJc w:val="left"/>
      <w:pPr>
        <w:tabs>
          <w:tab w:val="num" w:pos="6120"/>
        </w:tabs>
        <w:ind w:left="6120" w:hanging="360"/>
      </w:pPr>
      <w:rPr>
        <w:rFonts w:ascii="Courier New" w:hAnsi="Courier New" w:hint="default"/>
      </w:rPr>
    </w:lvl>
    <w:lvl w:ilvl="8" w:tplc="5200392A"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21F9D"/>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9F01C4"/>
    <w:multiLevelType w:val="hybridMultilevel"/>
    <w:tmpl w:val="EAD8D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805A67"/>
    <w:multiLevelType w:val="hybridMultilevel"/>
    <w:tmpl w:val="BCB8867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B22C72"/>
    <w:multiLevelType w:val="hybridMultilevel"/>
    <w:tmpl w:val="51545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F46F8"/>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107031"/>
    <w:multiLevelType w:val="hybridMultilevel"/>
    <w:tmpl w:val="9410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516DC4"/>
    <w:multiLevelType w:val="hybridMultilevel"/>
    <w:tmpl w:val="71B84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754"/>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62103F"/>
    <w:multiLevelType w:val="multilevel"/>
    <w:tmpl w:val="4F141304"/>
    <w:lvl w:ilvl="0">
      <w:start w:val="1"/>
      <w:numFmt w:val="decimal"/>
      <w:pStyle w:val="Heading1"/>
      <w:lvlText w:val="2.%1 "/>
      <w:lvlJc w:val="left"/>
      <w:pPr>
        <w:ind w:left="-360" w:firstLine="360"/>
      </w:pPr>
      <w:rPr>
        <w:rFonts w:hint="default"/>
      </w:rPr>
    </w:lvl>
    <w:lvl w:ilvl="1">
      <w:start w:val="1"/>
      <w:numFmt w:val="decimal"/>
      <w:pStyle w:val="Heading2"/>
      <w:suff w:val="space"/>
      <w:lvlText w:val="2.%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49A45D6"/>
    <w:multiLevelType w:val="hybridMultilevel"/>
    <w:tmpl w:val="E2CA0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5E0388"/>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7" w15:restartNumberingAfterBreak="0">
    <w:nsid w:val="6AE4094D"/>
    <w:multiLevelType w:val="hybridMultilevel"/>
    <w:tmpl w:val="FE56E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810AAD"/>
    <w:multiLevelType w:val="hybridMultilevel"/>
    <w:tmpl w:val="23F6F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FC5B5E"/>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810408"/>
    <w:multiLevelType w:val="hybridMultilevel"/>
    <w:tmpl w:val="C8F29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381CBC"/>
    <w:multiLevelType w:val="hybridMultilevel"/>
    <w:tmpl w:val="FF6EB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9"/>
  </w:num>
  <w:num w:numId="3">
    <w:abstractNumId w:val="3"/>
  </w:num>
  <w:num w:numId="4">
    <w:abstractNumId w:val="21"/>
  </w:num>
  <w:num w:numId="5">
    <w:abstractNumId w:val="2"/>
  </w:num>
  <w:num w:numId="6">
    <w:abstractNumId w:val="31"/>
  </w:num>
  <w:num w:numId="7">
    <w:abstractNumId w:val="34"/>
  </w:num>
  <w:num w:numId="8">
    <w:abstractNumId w:val="17"/>
  </w:num>
  <w:num w:numId="9">
    <w:abstractNumId w:val="12"/>
  </w:num>
  <w:num w:numId="10">
    <w:abstractNumId w:val="8"/>
  </w:num>
  <w:num w:numId="11">
    <w:abstractNumId w:val="30"/>
  </w:num>
  <w:num w:numId="12">
    <w:abstractNumId w:val="6"/>
  </w:num>
  <w:num w:numId="13">
    <w:abstractNumId w:val="19"/>
  </w:num>
  <w:num w:numId="14">
    <w:abstractNumId w:val="33"/>
  </w:num>
  <w:num w:numId="15">
    <w:abstractNumId w:val="4"/>
  </w:num>
  <w:num w:numId="16">
    <w:abstractNumId w:val="23"/>
  </w:num>
  <w:num w:numId="17">
    <w:abstractNumId w:val="36"/>
  </w:num>
  <w:num w:numId="18">
    <w:abstractNumId w:val="1"/>
  </w:num>
  <w:num w:numId="19">
    <w:abstractNumId w:val="10"/>
  </w:num>
  <w:num w:numId="20">
    <w:abstractNumId w:val="16"/>
  </w:num>
  <w:num w:numId="21">
    <w:abstractNumId w:val="0"/>
  </w:num>
  <w:num w:numId="22">
    <w:abstractNumId w:val="26"/>
  </w:num>
  <w:num w:numId="23">
    <w:abstractNumId w:val="28"/>
  </w:num>
  <w:num w:numId="24">
    <w:abstractNumId w:val="22"/>
  </w:num>
  <w:num w:numId="25">
    <w:abstractNumId w:val="27"/>
  </w:num>
  <w:num w:numId="26">
    <w:abstractNumId w:val="25"/>
  </w:num>
  <w:num w:numId="27">
    <w:abstractNumId w:val="29"/>
  </w:num>
  <w:num w:numId="28">
    <w:abstractNumId w:val="5"/>
  </w:num>
  <w:num w:numId="29">
    <w:abstractNumId w:val="18"/>
  </w:num>
  <w:num w:numId="30">
    <w:abstractNumId w:val="13"/>
  </w:num>
  <w:num w:numId="31">
    <w:abstractNumId w:val="7"/>
  </w:num>
  <w:num w:numId="32">
    <w:abstractNumId w:val="15"/>
  </w:num>
  <w:num w:numId="33">
    <w:abstractNumId w:val="32"/>
  </w:num>
  <w:num w:numId="34">
    <w:abstractNumId w:val="20"/>
  </w:num>
  <w:num w:numId="35">
    <w:abstractNumId w:val="14"/>
  </w:num>
  <w:num w:numId="36">
    <w:abstractNumId w:val="3"/>
  </w:num>
  <w:num w:numId="37">
    <w:abstractNumId w:val="11"/>
  </w:num>
  <w:num w:numId="38">
    <w:abstractNumId w:val="3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22FFD3"/>
    <w:rsid w:val="00002416"/>
    <w:rsid w:val="00003A72"/>
    <w:rsid w:val="00005455"/>
    <w:rsid w:val="000139C6"/>
    <w:rsid w:val="000139E7"/>
    <w:rsid w:val="00013DA7"/>
    <w:rsid w:val="00014787"/>
    <w:rsid w:val="000157C9"/>
    <w:rsid w:val="0001761C"/>
    <w:rsid w:val="00023428"/>
    <w:rsid w:val="000258C6"/>
    <w:rsid w:val="00027B1E"/>
    <w:rsid w:val="00030FB9"/>
    <w:rsid w:val="00031825"/>
    <w:rsid w:val="000322CB"/>
    <w:rsid w:val="00032363"/>
    <w:rsid w:val="00033050"/>
    <w:rsid w:val="00036273"/>
    <w:rsid w:val="00044C80"/>
    <w:rsid w:val="00045AC8"/>
    <w:rsid w:val="00051E3C"/>
    <w:rsid w:val="0005324C"/>
    <w:rsid w:val="0006351C"/>
    <w:rsid w:val="00063A58"/>
    <w:rsid w:val="00065CE3"/>
    <w:rsid w:val="00070E41"/>
    <w:rsid w:val="00074015"/>
    <w:rsid w:val="0007456C"/>
    <w:rsid w:val="00074ADB"/>
    <w:rsid w:val="00081BDA"/>
    <w:rsid w:val="00093229"/>
    <w:rsid w:val="00093A9C"/>
    <w:rsid w:val="00096E47"/>
    <w:rsid w:val="000A10C2"/>
    <w:rsid w:val="000A7893"/>
    <w:rsid w:val="000A7C62"/>
    <w:rsid w:val="000B3299"/>
    <w:rsid w:val="000B3B66"/>
    <w:rsid w:val="000B3CDE"/>
    <w:rsid w:val="000B444B"/>
    <w:rsid w:val="000B480A"/>
    <w:rsid w:val="000B49C4"/>
    <w:rsid w:val="000B5F9E"/>
    <w:rsid w:val="000C3B73"/>
    <w:rsid w:val="000C4040"/>
    <w:rsid w:val="000C4D5F"/>
    <w:rsid w:val="000C4E6B"/>
    <w:rsid w:val="000C6366"/>
    <w:rsid w:val="000C794A"/>
    <w:rsid w:val="000D0609"/>
    <w:rsid w:val="000D0940"/>
    <w:rsid w:val="000D481A"/>
    <w:rsid w:val="000D4FC9"/>
    <w:rsid w:val="000D5180"/>
    <w:rsid w:val="000D5CC1"/>
    <w:rsid w:val="000D7031"/>
    <w:rsid w:val="000E36BD"/>
    <w:rsid w:val="000E4C7D"/>
    <w:rsid w:val="000F2E84"/>
    <w:rsid w:val="000F4EBA"/>
    <w:rsid w:val="00100D9A"/>
    <w:rsid w:val="00104045"/>
    <w:rsid w:val="00110A54"/>
    <w:rsid w:val="00110CE4"/>
    <w:rsid w:val="00112EEC"/>
    <w:rsid w:val="00114104"/>
    <w:rsid w:val="0011517F"/>
    <w:rsid w:val="00115398"/>
    <w:rsid w:val="0011578E"/>
    <w:rsid w:val="0012284E"/>
    <w:rsid w:val="0012300A"/>
    <w:rsid w:val="00126DF9"/>
    <w:rsid w:val="00130E71"/>
    <w:rsid w:val="001318AB"/>
    <w:rsid w:val="00132EF0"/>
    <w:rsid w:val="00137E77"/>
    <w:rsid w:val="001417A2"/>
    <w:rsid w:val="00141CC9"/>
    <w:rsid w:val="001448EB"/>
    <w:rsid w:val="001505A2"/>
    <w:rsid w:val="001517EC"/>
    <w:rsid w:val="001542E2"/>
    <w:rsid w:val="0015653A"/>
    <w:rsid w:val="00156EEC"/>
    <w:rsid w:val="00165DB6"/>
    <w:rsid w:val="0016669B"/>
    <w:rsid w:val="00167802"/>
    <w:rsid w:val="001749FD"/>
    <w:rsid w:val="00175AB2"/>
    <w:rsid w:val="001769AE"/>
    <w:rsid w:val="00177F74"/>
    <w:rsid w:val="00180147"/>
    <w:rsid w:val="001819F1"/>
    <w:rsid w:val="001826FE"/>
    <w:rsid w:val="00182794"/>
    <w:rsid w:val="00184A63"/>
    <w:rsid w:val="00193937"/>
    <w:rsid w:val="001A05BD"/>
    <w:rsid w:val="001A2540"/>
    <w:rsid w:val="001A3876"/>
    <w:rsid w:val="001A7753"/>
    <w:rsid w:val="001B0902"/>
    <w:rsid w:val="001B104D"/>
    <w:rsid w:val="001B1B56"/>
    <w:rsid w:val="001B216E"/>
    <w:rsid w:val="001B22CC"/>
    <w:rsid w:val="001B3071"/>
    <w:rsid w:val="001C3071"/>
    <w:rsid w:val="001C41CE"/>
    <w:rsid w:val="001D092F"/>
    <w:rsid w:val="001D19F2"/>
    <w:rsid w:val="001E01B2"/>
    <w:rsid w:val="001E0CD6"/>
    <w:rsid w:val="001E3932"/>
    <w:rsid w:val="001E500C"/>
    <w:rsid w:val="001E545B"/>
    <w:rsid w:val="001E5730"/>
    <w:rsid w:val="001F0226"/>
    <w:rsid w:val="001F4BBD"/>
    <w:rsid w:val="001F4EB9"/>
    <w:rsid w:val="00200C83"/>
    <w:rsid w:val="00202209"/>
    <w:rsid w:val="00202274"/>
    <w:rsid w:val="002025AB"/>
    <w:rsid w:val="00203ADB"/>
    <w:rsid w:val="00210C71"/>
    <w:rsid w:val="00211F97"/>
    <w:rsid w:val="002136B7"/>
    <w:rsid w:val="00213D43"/>
    <w:rsid w:val="002141D2"/>
    <w:rsid w:val="00214414"/>
    <w:rsid w:val="00214543"/>
    <w:rsid w:val="00216CA1"/>
    <w:rsid w:val="002203F9"/>
    <w:rsid w:val="00221074"/>
    <w:rsid w:val="00222595"/>
    <w:rsid w:val="00222F86"/>
    <w:rsid w:val="00227150"/>
    <w:rsid w:val="00240BD3"/>
    <w:rsid w:val="00242C1E"/>
    <w:rsid w:val="00245364"/>
    <w:rsid w:val="002457D5"/>
    <w:rsid w:val="002477BB"/>
    <w:rsid w:val="0025432A"/>
    <w:rsid w:val="00254990"/>
    <w:rsid w:val="002563F7"/>
    <w:rsid w:val="00262FBA"/>
    <w:rsid w:val="00263211"/>
    <w:rsid w:val="00264AA3"/>
    <w:rsid w:val="00266D14"/>
    <w:rsid w:val="00270ACE"/>
    <w:rsid w:val="00270F01"/>
    <w:rsid w:val="00280BC8"/>
    <w:rsid w:val="00281581"/>
    <w:rsid w:val="00283B23"/>
    <w:rsid w:val="0028550F"/>
    <w:rsid w:val="00285669"/>
    <w:rsid w:val="0028641F"/>
    <w:rsid w:val="00287392"/>
    <w:rsid w:val="00287758"/>
    <w:rsid w:val="00291671"/>
    <w:rsid w:val="00292555"/>
    <w:rsid w:val="0029288C"/>
    <w:rsid w:val="00292E3E"/>
    <w:rsid w:val="0029333E"/>
    <w:rsid w:val="00296706"/>
    <w:rsid w:val="00297AAA"/>
    <w:rsid w:val="002A0044"/>
    <w:rsid w:val="002A0254"/>
    <w:rsid w:val="002A45D5"/>
    <w:rsid w:val="002A53E5"/>
    <w:rsid w:val="002B065A"/>
    <w:rsid w:val="002B0B9E"/>
    <w:rsid w:val="002C06AB"/>
    <w:rsid w:val="002C0963"/>
    <w:rsid w:val="002C1BB1"/>
    <w:rsid w:val="002C2164"/>
    <w:rsid w:val="002C32EA"/>
    <w:rsid w:val="002C3B9E"/>
    <w:rsid w:val="002C468D"/>
    <w:rsid w:val="002C5818"/>
    <w:rsid w:val="002C7876"/>
    <w:rsid w:val="002D0A7A"/>
    <w:rsid w:val="002D1AE1"/>
    <w:rsid w:val="002D2ECD"/>
    <w:rsid w:val="002D63D5"/>
    <w:rsid w:val="002D6B5C"/>
    <w:rsid w:val="002D75BC"/>
    <w:rsid w:val="002E1A47"/>
    <w:rsid w:val="002E42E3"/>
    <w:rsid w:val="002F5BD6"/>
    <w:rsid w:val="002F6DCF"/>
    <w:rsid w:val="00301AE7"/>
    <w:rsid w:val="003032E6"/>
    <w:rsid w:val="00303B67"/>
    <w:rsid w:val="00304FBE"/>
    <w:rsid w:val="00311917"/>
    <w:rsid w:val="00311950"/>
    <w:rsid w:val="00313FF1"/>
    <w:rsid w:val="00315A49"/>
    <w:rsid w:val="003160CE"/>
    <w:rsid w:val="00321C35"/>
    <w:rsid w:val="00322613"/>
    <w:rsid w:val="0032344F"/>
    <w:rsid w:val="003275D6"/>
    <w:rsid w:val="00331E67"/>
    <w:rsid w:val="00337C60"/>
    <w:rsid w:val="00337DF3"/>
    <w:rsid w:val="00342989"/>
    <w:rsid w:val="00343F70"/>
    <w:rsid w:val="003445E6"/>
    <w:rsid w:val="00344AE2"/>
    <w:rsid w:val="00344D5E"/>
    <w:rsid w:val="003468B1"/>
    <w:rsid w:val="003507AD"/>
    <w:rsid w:val="00350E39"/>
    <w:rsid w:val="00351B08"/>
    <w:rsid w:val="003526CF"/>
    <w:rsid w:val="00354349"/>
    <w:rsid w:val="0036009F"/>
    <w:rsid w:val="00362F0E"/>
    <w:rsid w:val="00363DA3"/>
    <w:rsid w:val="0037207F"/>
    <w:rsid w:val="00372E94"/>
    <w:rsid w:val="0037411C"/>
    <w:rsid w:val="00374375"/>
    <w:rsid w:val="00374C11"/>
    <w:rsid w:val="003817F7"/>
    <w:rsid w:val="00381A40"/>
    <w:rsid w:val="00382507"/>
    <w:rsid w:val="003853D7"/>
    <w:rsid w:val="0038642E"/>
    <w:rsid w:val="003969FF"/>
    <w:rsid w:val="0039793C"/>
    <w:rsid w:val="00397ACA"/>
    <w:rsid w:val="003A0CC5"/>
    <w:rsid w:val="003A355F"/>
    <w:rsid w:val="003A6C50"/>
    <w:rsid w:val="003B2C9C"/>
    <w:rsid w:val="003B63BE"/>
    <w:rsid w:val="003B66DF"/>
    <w:rsid w:val="003B7B2A"/>
    <w:rsid w:val="003C1C3B"/>
    <w:rsid w:val="003C323F"/>
    <w:rsid w:val="003C506E"/>
    <w:rsid w:val="003D14E0"/>
    <w:rsid w:val="003D39DA"/>
    <w:rsid w:val="003D4E92"/>
    <w:rsid w:val="003E3652"/>
    <w:rsid w:val="003E39EE"/>
    <w:rsid w:val="003E6C7C"/>
    <w:rsid w:val="003F19A0"/>
    <w:rsid w:val="003F5503"/>
    <w:rsid w:val="0040035E"/>
    <w:rsid w:val="004007F8"/>
    <w:rsid w:val="00400FE4"/>
    <w:rsid w:val="004030CD"/>
    <w:rsid w:val="00403C2E"/>
    <w:rsid w:val="00406245"/>
    <w:rsid w:val="00410B59"/>
    <w:rsid w:val="004119D6"/>
    <w:rsid w:val="00413A3B"/>
    <w:rsid w:val="00415048"/>
    <w:rsid w:val="00416612"/>
    <w:rsid w:val="00417EB2"/>
    <w:rsid w:val="0042179D"/>
    <w:rsid w:val="0042274A"/>
    <w:rsid w:val="00423020"/>
    <w:rsid w:val="00426223"/>
    <w:rsid w:val="00427645"/>
    <w:rsid w:val="004320E0"/>
    <w:rsid w:val="0043290F"/>
    <w:rsid w:val="004377C2"/>
    <w:rsid w:val="004400B9"/>
    <w:rsid w:val="004403E0"/>
    <w:rsid w:val="00440ADA"/>
    <w:rsid w:val="0044445E"/>
    <w:rsid w:val="004446D7"/>
    <w:rsid w:val="00445477"/>
    <w:rsid w:val="00445DBC"/>
    <w:rsid w:val="00446564"/>
    <w:rsid w:val="004475C1"/>
    <w:rsid w:val="0044762A"/>
    <w:rsid w:val="00450660"/>
    <w:rsid w:val="00451963"/>
    <w:rsid w:val="00451CFD"/>
    <w:rsid w:val="00452329"/>
    <w:rsid w:val="00454EBF"/>
    <w:rsid w:val="004566FB"/>
    <w:rsid w:val="00464E99"/>
    <w:rsid w:val="0047091C"/>
    <w:rsid w:val="0047375F"/>
    <w:rsid w:val="00481E36"/>
    <w:rsid w:val="0048212A"/>
    <w:rsid w:val="004830DD"/>
    <w:rsid w:val="004847A3"/>
    <w:rsid w:val="00485E76"/>
    <w:rsid w:val="004865E3"/>
    <w:rsid w:val="0049149D"/>
    <w:rsid w:val="004941A3"/>
    <w:rsid w:val="004941CE"/>
    <w:rsid w:val="004A1608"/>
    <w:rsid w:val="004A4D30"/>
    <w:rsid w:val="004A539F"/>
    <w:rsid w:val="004A59A0"/>
    <w:rsid w:val="004A7E04"/>
    <w:rsid w:val="004B0F49"/>
    <w:rsid w:val="004B3BEA"/>
    <w:rsid w:val="004B40D3"/>
    <w:rsid w:val="004B4198"/>
    <w:rsid w:val="004B49FA"/>
    <w:rsid w:val="004B70E3"/>
    <w:rsid w:val="004C1AEE"/>
    <w:rsid w:val="004C42B9"/>
    <w:rsid w:val="004C4A02"/>
    <w:rsid w:val="004C76D0"/>
    <w:rsid w:val="004D25ED"/>
    <w:rsid w:val="004D3236"/>
    <w:rsid w:val="004D476D"/>
    <w:rsid w:val="004D51FE"/>
    <w:rsid w:val="004D532F"/>
    <w:rsid w:val="004E08AE"/>
    <w:rsid w:val="004E4197"/>
    <w:rsid w:val="004F02B0"/>
    <w:rsid w:val="004F24D5"/>
    <w:rsid w:val="005007E1"/>
    <w:rsid w:val="00502B57"/>
    <w:rsid w:val="00507FCF"/>
    <w:rsid w:val="005112DE"/>
    <w:rsid w:val="005131C6"/>
    <w:rsid w:val="00513F9F"/>
    <w:rsid w:val="005202BB"/>
    <w:rsid w:val="00525899"/>
    <w:rsid w:val="005306CB"/>
    <w:rsid w:val="00531F9A"/>
    <w:rsid w:val="00533AB8"/>
    <w:rsid w:val="00536FB2"/>
    <w:rsid w:val="00542D5D"/>
    <w:rsid w:val="00547CF1"/>
    <w:rsid w:val="00553617"/>
    <w:rsid w:val="005543D1"/>
    <w:rsid w:val="005548D0"/>
    <w:rsid w:val="00560869"/>
    <w:rsid w:val="00560FD2"/>
    <w:rsid w:val="005614B3"/>
    <w:rsid w:val="0056631A"/>
    <w:rsid w:val="00566882"/>
    <w:rsid w:val="0056799C"/>
    <w:rsid w:val="00582626"/>
    <w:rsid w:val="00583ABA"/>
    <w:rsid w:val="00584228"/>
    <w:rsid w:val="005846EC"/>
    <w:rsid w:val="00584CB5"/>
    <w:rsid w:val="0058531C"/>
    <w:rsid w:val="00586454"/>
    <w:rsid w:val="00586FD3"/>
    <w:rsid w:val="00591008"/>
    <w:rsid w:val="00591056"/>
    <w:rsid w:val="00593945"/>
    <w:rsid w:val="005A1DBA"/>
    <w:rsid w:val="005A424D"/>
    <w:rsid w:val="005A6FA4"/>
    <w:rsid w:val="005B1876"/>
    <w:rsid w:val="005B467B"/>
    <w:rsid w:val="005B4F98"/>
    <w:rsid w:val="005B64AE"/>
    <w:rsid w:val="005C585F"/>
    <w:rsid w:val="005D08CE"/>
    <w:rsid w:val="005D3982"/>
    <w:rsid w:val="005D48B6"/>
    <w:rsid w:val="005E1456"/>
    <w:rsid w:val="005E1D5A"/>
    <w:rsid w:val="005E248C"/>
    <w:rsid w:val="005E5743"/>
    <w:rsid w:val="005E5EED"/>
    <w:rsid w:val="005F0D90"/>
    <w:rsid w:val="005F3959"/>
    <w:rsid w:val="005F4B70"/>
    <w:rsid w:val="005F5EFA"/>
    <w:rsid w:val="005F67C7"/>
    <w:rsid w:val="005F6AC2"/>
    <w:rsid w:val="005F73D7"/>
    <w:rsid w:val="0060015A"/>
    <w:rsid w:val="00612559"/>
    <w:rsid w:val="00613FEA"/>
    <w:rsid w:val="006230E9"/>
    <w:rsid w:val="00625C0B"/>
    <w:rsid w:val="00630ABF"/>
    <w:rsid w:val="00631730"/>
    <w:rsid w:val="00633C0D"/>
    <w:rsid w:val="006345E4"/>
    <w:rsid w:val="00635D27"/>
    <w:rsid w:val="00640EA5"/>
    <w:rsid w:val="00643B3B"/>
    <w:rsid w:val="00645282"/>
    <w:rsid w:val="0065084D"/>
    <w:rsid w:val="00651346"/>
    <w:rsid w:val="00653120"/>
    <w:rsid w:val="0065757C"/>
    <w:rsid w:val="006632D0"/>
    <w:rsid w:val="0066455D"/>
    <w:rsid w:val="00666361"/>
    <w:rsid w:val="00671694"/>
    <w:rsid w:val="00672DB9"/>
    <w:rsid w:val="00674725"/>
    <w:rsid w:val="00674FA2"/>
    <w:rsid w:val="00680B9F"/>
    <w:rsid w:val="00684E01"/>
    <w:rsid w:val="006855A8"/>
    <w:rsid w:val="006920C3"/>
    <w:rsid w:val="00693A41"/>
    <w:rsid w:val="00696519"/>
    <w:rsid w:val="006A72B5"/>
    <w:rsid w:val="006B1D33"/>
    <w:rsid w:val="006B26ED"/>
    <w:rsid w:val="006B442B"/>
    <w:rsid w:val="006B5FCE"/>
    <w:rsid w:val="006B7E6B"/>
    <w:rsid w:val="006C1488"/>
    <w:rsid w:val="006C3B4F"/>
    <w:rsid w:val="006C4A51"/>
    <w:rsid w:val="006E18DC"/>
    <w:rsid w:val="006E6E02"/>
    <w:rsid w:val="006F5852"/>
    <w:rsid w:val="006F5B29"/>
    <w:rsid w:val="007017F6"/>
    <w:rsid w:val="007019EB"/>
    <w:rsid w:val="0070483D"/>
    <w:rsid w:val="007077A4"/>
    <w:rsid w:val="007111FC"/>
    <w:rsid w:val="0071136F"/>
    <w:rsid w:val="00721A09"/>
    <w:rsid w:val="00725EF7"/>
    <w:rsid w:val="00726034"/>
    <w:rsid w:val="007316F3"/>
    <w:rsid w:val="0073337B"/>
    <w:rsid w:val="00733B95"/>
    <w:rsid w:val="00733CBD"/>
    <w:rsid w:val="007341D8"/>
    <w:rsid w:val="0073437C"/>
    <w:rsid w:val="00734741"/>
    <w:rsid w:val="00735691"/>
    <w:rsid w:val="00735F20"/>
    <w:rsid w:val="0074244B"/>
    <w:rsid w:val="00743B4C"/>
    <w:rsid w:val="00745C81"/>
    <w:rsid w:val="00745DD9"/>
    <w:rsid w:val="00746309"/>
    <w:rsid w:val="007511AB"/>
    <w:rsid w:val="007524E2"/>
    <w:rsid w:val="00757332"/>
    <w:rsid w:val="007573FC"/>
    <w:rsid w:val="007579F8"/>
    <w:rsid w:val="00760838"/>
    <w:rsid w:val="00764552"/>
    <w:rsid w:val="00766A70"/>
    <w:rsid w:val="00772C22"/>
    <w:rsid w:val="00774C33"/>
    <w:rsid w:val="00781F8C"/>
    <w:rsid w:val="00781F93"/>
    <w:rsid w:val="00790FD8"/>
    <w:rsid w:val="007951A8"/>
    <w:rsid w:val="007A0205"/>
    <w:rsid w:val="007A063C"/>
    <w:rsid w:val="007A1CED"/>
    <w:rsid w:val="007A5CA1"/>
    <w:rsid w:val="007B0D98"/>
    <w:rsid w:val="007B104F"/>
    <w:rsid w:val="007B2653"/>
    <w:rsid w:val="007B2A5F"/>
    <w:rsid w:val="007B3AD9"/>
    <w:rsid w:val="007B53CE"/>
    <w:rsid w:val="007B5C65"/>
    <w:rsid w:val="007B7C9A"/>
    <w:rsid w:val="007C080A"/>
    <w:rsid w:val="007C14EC"/>
    <w:rsid w:val="007C256B"/>
    <w:rsid w:val="007C2FDC"/>
    <w:rsid w:val="007C312A"/>
    <w:rsid w:val="007C44CA"/>
    <w:rsid w:val="007C57D6"/>
    <w:rsid w:val="007C5BA7"/>
    <w:rsid w:val="007D0AE0"/>
    <w:rsid w:val="007D1AF7"/>
    <w:rsid w:val="007D4CE5"/>
    <w:rsid w:val="007D5BA4"/>
    <w:rsid w:val="007E0232"/>
    <w:rsid w:val="007E0686"/>
    <w:rsid w:val="007E32ED"/>
    <w:rsid w:val="007E339A"/>
    <w:rsid w:val="007E5E6B"/>
    <w:rsid w:val="007E68DC"/>
    <w:rsid w:val="007E6B77"/>
    <w:rsid w:val="007F339E"/>
    <w:rsid w:val="007F3DD1"/>
    <w:rsid w:val="007F4A73"/>
    <w:rsid w:val="007F6102"/>
    <w:rsid w:val="00800ED9"/>
    <w:rsid w:val="00802FBF"/>
    <w:rsid w:val="00803494"/>
    <w:rsid w:val="00803CF1"/>
    <w:rsid w:val="00805261"/>
    <w:rsid w:val="0080570B"/>
    <w:rsid w:val="00817B67"/>
    <w:rsid w:val="0082303C"/>
    <w:rsid w:val="00823CD7"/>
    <w:rsid w:val="00834AE9"/>
    <w:rsid w:val="00835A9C"/>
    <w:rsid w:val="008362B8"/>
    <w:rsid w:val="008442AB"/>
    <w:rsid w:val="00846077"/>
    <w:rsid w:val="008470CF"/>
    <w:rsid w:val="00853B3C"/>
    <w:rsid w:val="00855385"/>
    <w:rsid w:val="008563F7"/>
    <w:rsid w:val="00857DC2"/>
    <w:rsid w:val="00862D39"/>
    <w:rsid w:val="008635AB"/>
    <w:rsid w:val="00864681"/>
    <w:rsid w:val="00864875"/>
    <w:rsid w:val="00866A4D"/>
    <w:rsid w:val="00871379"/>
    <w:rsid w:val="008808A8"/>
    <w:rsid w:val="0088212B"/>
    <w:rsid w:val="00884ADB"/>
    <w:rsid w:val="00884C58"/>
    <w:rsid w:val="00885A3E"/>
    <w:rsid w:val="00886F96"/>
    <w:rsid w:val="008914F6"/>
    <w:rsid w:val="008949B0"/>
    <w:rsid w:val="00894D90"/>
    <w:rsid w:val="00896185"/>
    <w:rsid w:val="008964AD"/>
    <w:rsid w:val="00897B3C"/>
    <w:rsid w:val="008A1B9A"/>
    <w:rsid w:val="008A56F3"/>
    <w:rsid w:val="008B6B74"/>
    <w:rsid w:val="008C077D"/>
    <w:rsid w:val="008C4BAB"/>
    <w:rsid w:val="008C79A1"/>
    <w:rsid w:val="008D2334"/>
    <w:rsid w:val="008E0DE1"/>
    <w:rsid w:val="008E2AC0"/>
    <w:rsid w:val="008F2911"/>
    <w:rsid w:val="008F6327"/>
    <w:rsid w:val="008F665F"/>
    <w:rsid w:val="009026E8"/>
    <w:rsid w:val="00902726"/>
    <w:rsid w:val="0090327D"/>
    <w:rsid w:val="009039B9"/>
    <w:rsid w:val="00904100"/>
    <w:rsid w:val="00904296"/>
    <w:rsid w:val="00904777"/>
    <w:rsid w:val="0090478D"/>
    <w:rsid w:val="00905DF8"/>
    <w:rsid w:val="009101D2"/>
    <w:rsid w:val="009143AB"/>
    <w:rsid w:val="00914CE3"/>
    <w:rsid w:val="0092254A"/>
    <w:rsid w:val="00922C73"/>
    <w:rsid w:val="00931FDA"/>
    <w:rsid w:val="00934709"/>
    <w:rsid w:val="00935BAB"/>
    <w:rsid w:val="009368A1"/>
    <w:rsid w:val="00937950"/>
    <w:rsid w:val="00941DB7"/>
    <w:rsid w:val="009422B5"/>
    <w:rsid w:val="00943513"/>
    <w:rsid w:val="00947034"/>
    <w:rsid w:val="00950A53"/>
    <w:rsid w:val="00951F52"/>
    <w:rsid w:val="009528A5"/>
    <w:rsid w:val="00953D36"/>
    <w:rsid w:val="00954940"/>
    <w:rsid w:val="009558C5"/>
    <w:rsid w:val="009566F5"/>
    <w:rsid w:val="009600E6"/>
    <w:rsid w:val="00962173"/>
    <w:rsid w:val="00962966"/>
    <w:rsid w:val="00966E0D"/>
    <w:rsid w:val="0097160E"/>
    <w:rsid w:val="009757B8"/>
    <w:rsid w:val="00981F4D"/>
    <w:rsid w:val="009827E2"/>
    <w:rsid w:val="009839C1"/>
    <w:rsid w:val="0098674F"/>
    <w:rsid w:val="0099044C"/>
    <w:rsid w:val="009915BE"/>
    <w:rsid w:val="009920A7"/>
    <w:rsid w:val="00992781"/>
    <w:rsid w:val="00996743"/>
    <w:rsid w:val="009971BF"/>
    <w:rsid w:val="009A2340"/>
    <w:rsid w:val="009A43CE"/>
    <w:rsid w:val="009B1B67"/>
    <w:rsid w:val="009B5E6A"/>
    <w:rsid w:val="009C66F8"/>
    <w:rsid w:val="009D109E"/>
    <w:rsid w:val="009D20B9"/>
    <w:rsid w:val="009D2E46"/>
    <w:rsid w:val="009D3722"/>
    <w:rsid w:val="009D4DE9"/>
    <w:rsid w:val="009E63E9"/>
    <w:rsid w:val="009F16EB"/>
    <w:rsid w:val="009F4439"/>
    <w:rsid w:val="009F4FF2"/>
    <w:rsid w:val="009F62C2"/>
    <w:rsid w:val="00A02A58"/>
    <w:rsid w:val="00A10458"/>
    <w:rsid w:val="00A112F2"/>
    <w:rsid w:val="00A11A32"/>
    <w:rsid w:val="00A12BAC"/>
    <w:rsid w:val="00A13F49"/>
    <w:rsid w:val="00A16D3E"/>
    <w:rsid w:val="00A212EF"/>
    <w:rsid w:val="00A26ADB"/>
    <w:rsid w:val="00A3139C"/>
    <w:rsid w:val="00A3194F"/>
    <w:rsid w:val="00A32072"/>
    <w:rsid w:val="00A40B5D"/>
    <w:rsid w:val="00A44C5A"/>
    <w:rsid w:val="00A45CEA"/>
    <w:rsid w:val="00A516A8"/>
    <w:rsid w:val="00A522E5"/>
    <w:rsid w:val="00A53628"/>
    <w:rsid w:val="00A600C7"/>
    <w:rsid w:val="00A61CB0"/>
    <w:rsid w:val="00A6223A"/>
    <w:rsid w:val="00A7322A"/>
    <w:rsid w:val="00A74A92"/>
    <w:rsid w:val="00A8422C"/>
    <w:rsid w:val="00A854D7"/>
    <w:rsid w:val="00A8704B"/>
    <w:rsid w:val="00A90D90"/>
    <w:rsid w:val="00A9169A"/>
    <w:rsid w:val="00A91A09"/>
    <w:rsid w:val="00A922E4"/>
    <w:rsid w:val="00A9463C"/>
    <w:rsid w:val="00AA0C06"/>
    <w:rsid w:val="00AA285A"/>
    <w:rsid w:val="00AA5E5F"/>
    <w:rsid w:val="00AB196D"/>
    <w:rsid w:val="00AB2297"/>
    <w:rsid w:val="00AB28F8"/>
    <w:rsid w:val="00AB2DD9"/>
    <w:rsid w:val="00AB46C7"/>
    <w:rsid w:val="00AB46DC"/>
    <w:rsid w:val="00AB5B28"/>
    <w:rsid w:val="00AB7E62"/>
    <w:rsid w:val="00AD162F"/>
    <w:rsid w:val="00AD2619"/>
    <w:rsid w:val="00AD3DB9"/>
    <w:rsid w:val="00AD4EEE"/>
    <w:rsid w:val="00AD7D98"/>
    <w:rsid w:val="00AE0CB0"/>
    <w:rsid w:val="00AE27CC"/>
    <w:rsid w:val="00AE66A3"/>
    <w:rsid w:val="00AF23B5"/>
    <w:rsid w:val="00AF3ACE"/>
    <w:rsid w:val="00AF6B5D"/>
    <w:rsid w:val="00AF6F2B"/>
    <w:rsid w:val="00B0048A"/>
    <w:rsid w:val="00B005F5"/>
    <w:rsid w:val="00B007E5"/>
    <w:rsid w:val="00B02BDF"/>
    <w:rsid w:val="00B02EF8"/>
    <w:rsid w:val="00B05BEF"/>
    <w:rsid w:val="00B10DD3"/>
    <w:rsid w:val="00B11463"/>
    <w:rsid w:val="00B14B57"/>
    <w:rsid w:val="00B17EC3"/>
    <w:rsid w:val="00B204EB"/>
    <w:rsid w:val="00B2240E"/>
    <w:rsid w:val="00B24AD5"/>
    <w:rsid w:val="00B24F1C"/>
    <w:rsid w:val="00B333C9"/>
    <w:rsid w:val="00B35193"/>
    <w:rsid w:val="00B35DA0"/>
    <w:rsid w:val="00B361C9"/>
    <w:rsid w:val="00B36CA4"/>
    <w:rsid w:val="00B4162C"/>
    <w:rsid w:val="00B42875"/>
    <w:rsid w:val="00B430B7"/>
    <w:rsid w:val="00B4359A"/>
    <w:rsid w:val="00B448B5"/>
    <w:rsid w:val="00B457AA"/>
    <w:rsid w:val="00B50F42"/>
    <w:rsid w:val="00B62221"/>
    <w:rsid w:val="00B7175E"/>
    <w:rsid w:val="00B72165"/>
    <w:rsid w:val="00B73DF5"/>
    <w:rsid w:val="00B7795F"/>
    <w:rsid w:val="00B8159B"/>
    <w:rsid w:val="00B8344E"/>
    <w:rsid w:val="00B84560"/>
    <w:rsid w:val="00B85D2F"/>
    <w:rsid w:val="00B86DD9"/>
    <w:rsid w:val="00B86F7E"/>
    <w:rsid w:val="00B920F0"/>
    <w:rsid w:val="00B93411"/>
    <w:rsid w:val="00B94938"/>
    <w:rsid w:val="00BA634B"/>
    <w:rsid w:val="00BA63E5"/>
    <w:rsid w:val="00BB1E6C"/>
    <w:rsid w:val="00BB5464"/>
    <w:rsid w:val="00BB5DED"/>
    <w:rsid w:val="00BB5EA8"/>
    <w:rsid w:val="00BC0B4C"/>
    <w:rsid w:val="00BC5FFD"/>
    <w:rsid w:val="00BC6713"/>
    <w:rsid w:val="00BC7151"/>
    <w:rsid w:val="00BC7577"/>
    <w:rsid w:val="00BD08DD"/>
    <w:rsid w:val="00BD3EF6"/>
    <w:rsid w:val="00BE426A"/>
    <w:rsid w:val="00BF0CDA"/>
    <w:rsid w:val="00BF1BBA"/>
    <w:rsid w:val="00BF266C"/>
    <w:rsid w:val="00BF433D"/>
    <w:rsid w:val="00BF4692"/>
    <w:rsid w:val="00BF6BBA"/>
    <w:rsid w:val="00BF709E"/>
    <w:rsid w:val="00BF71DE"/>
    <w:rsid w:val="00C028DA"/>
    <w:rsid w:val="00C05D66"/>
    <w:rsid w:val="00C073D6"/>
    <w:rsid w:val="00C160DA"/>
    <w:rsid w:val="00C2234C"/>
    <w:rsid w:val="00C2617B"/>
    <w:rsid w:val="00C26CC2"/>
    <w:rsid w:val="00C27C83"/>
    <w:rsid w:val="00C31525"/>
    <w:rsid w:val="00C337AB"/>
    <w:rsid w:val="00C3536A"/>
    <w:rsid w:val="00C368EB"/>
    <w:rsid w:val="00C419C4"/>
    <w:rsid w:val="00C53A42"/>
    <w:rsid w:val="00C53D77"/>
    <w:rsid w:val="00C56D93"/>
    <w:rsid w:val="00C60905"/>
    <w:rsid w:val="00C61F72"/>
    <w:rsid w:val="00C6331E"/>
    <w:rsid w:val="00C644F6"/>
    <w:rsid w:val="00C64A5F"/>
    <w:rsid w:val="00C7069C"/>
    <w:rsid w:val="00C70D0D"/>
    <w:rsid w:val="00C70E0F"/>
    <w:rsid w:val="00C718AD"/>
    <w:rsid w:val="00C71CCA"/>
    <w:rsid w:val="00C727C8"/>
    <w:rsid w:val="00C74394"/>
    <w:rsid w:val="00C75B49"/>
    <w:rsid w:val="00C7790C"/>
    <w:rsid w:val="00C814E5"/>
    <w:rsid w:val="00C8243B"/>
    <w:rsid w:val="00C864DB"/>
    <w:rsid w:val="00C94457"/>
    <w:rsid w:val="00C965F3"/>
    <w:rsid w:val="00CB15D6"/>
    <w:rsid w:val="00CB2C2F"/>
    <w:rsid w:val="00CB3ED0"/>
    <w:rsid w:val="00CB4AF9"/>
    <w:rsid w:val="00CB618C"/>
    <w:rsid w:val="00CB622A"/>
    <w:rsid w:val="00CB77CB"/>
    <w:rsid w:val="00CC0583"/>
    <w:rsid w:val="00CC0918"/>
    <w:rsid w:val="00CC0C6F"/>
    <w:rsid w:val="00CD3AA9"/>
    <w:rsid w:val="00CD5945"/>
    <w:rsid w:val="00CE30F0"/>
    <w:rsid w:val="00CE4045"/>
    <w:rsid w:val="00CE405B"/>
    <w:rsid w:val="00CE6C3C"/>
    <w:rsid w:val="00CF02BE"/>
    <w:rsid w:val="00CF0639"/>
    <w:rsid w:val="00CF74A1"/>
    <w:rsid w:val="00D01BA3"/>
    <w:rsid w:val="00D02195"/>
    <w:rsid w:val="00D04B02"/>
    <w:rsid w:val="00D15072"/>
    <w:rsid w:val="00D15C14"/>
    <w:rsid w:val="00D227C2"/>
    <w:rsid w:val="00D23BFF"/>
    <w:rsid w:val="00D244BE"/>
    <w:rsid w:val="00D244F9"/>
    <w:rsid w:val="00D24F2C"/>
    <w:rsid w:val="00D309D4"/>
    <w:rsid w:val="00D363F6"/>
    <w:rsid w:val="00D37FF8"/>
    <w:rsid w:val="00D432C5"/>
    <w:rsid w:val="00D4376C"/>
    <w:rsid w:val="00D5163B"/>
    <w:rsid w:val="00D51D48"/>
    <w:rsid w:val="00D54AF3"/>
    <w:rsid w:val="00D55167"/>
    <w:rsid w:val="00D60F56"/>
    <w:rsid w:val="00D670A4"/>
    <w:rsid w:val="00D70DE2"/>
    <w:rsid w:val="00D73216"/>
    <w:rsid w:val="00D755D5"/>
    <w:rsid w:val="00D7774C"/>
    <w:rsid w:val="00D82992"/>
    <w:rsid w:val="00D951E0"/>
    <w:rsid w:val="00D95C4D"/>
    <w:rsid w:val="00DA291E"/>
    <w:rsid w:val="00DA336E"/>
    <w:rsid w:val="00DA3B3F"/>
    <w:rsid w:val="00DA4604"/>
    <w:rsid w:val="00DA58E9"/>
    <w:rsid w:val="00DA5A9F"/>
    <w:rsid w:val="00DB0D0A"/>
    <w:rsid w:val="00DB0D93"/>
    <w:rsid w:val="00DC07AF"/>
    <w:rsid w:val="00DC09F3"/>
    <w:rsid w:val="00DC4E75"/>
    <w:rsid w:val="00DC6680"/>
    <w:rsid w:val="00DC6D65"/>
    <w:rsid w:val="00DC7DEF"/>
    <w:rsid w:val="00DD070E"/>
    <w:rsid w:val="00DD52E5"/>
    <w:rsid w:val="00DD6472"/>
    <w:rsid w:val="00DD6935"/>
    <w:rsid w:val="00DE180B"/>
    <w:rsid w:val="00DE32B1"/>
    <w:rsid w:val="00DE6E01"/>
    <w:rsid w:val="00DF6D18"/>
    <w:rsid w:val="00DF7937"/>
    <w:rsid w:val="00E008D2"/>
    <w:rsid w:val="00E00911"/>
    <w:rsid w:val="00E02B72"/>
    <w:rsid w:val="00E03B0F"/>
    <w:rsid w:val="00E043FD"/>
    <w:rsid w:val="00E05EFF"/>
    <w:rsid w:val="00E106AA"/>
    <w:rsid w:val="00E1216F"/>
    <w:rsid w:val="00E13E69"/>
    <w:rsid w:val="00E142D6"/>
    <w:rsid w:val="00E155FD"/>
    <w:rsid w:val="00E2667F"/>
    <w:rsid w:val="00E27464"/>
    <w:rsid w:val="00E316DF"/>
    <w:rsid w:val="00E358FB"/>
    <w:rsid w:val="00E37C86"/>
    <w:rsid w:val="00E46913"/>
    <w:rsid w:val="00E47D66"/>
    <w:rsid w:val="00E5218A"/>
    <w:rsid w:val="00E535B0"/>
    <w:rsid w:val="00E53A81"/>
    <w:rsid w:val="00E55300"/>
    <w:rsid w:val="00E560BF"/>
    <w:rsid w:val="00E566D4"/>
    <w:rsid w:val="00E576B4"/>
    <w:rsid w:val="00E60124"/>
    <w:rsid w:val="00E63761"/>
    <w:rsid w:val="00E64709"/>
    <w:rsid w:val="00E66428"/>
    <w:rsid w:val="00E82641"/>
    <w:rsid w:val="00E83C9E"/>
    <w:rsid w:val="00E84BBB"/>
    <w:rsid w:val="00E86347"/>
    <w:rsid w:val="00E86CFE"/>
    <w:rsid w:val="00E90B30"/>
    <w:rsid w:val="00E912C6"/>
    <w:rsid w:val="00E93259"/>
    <w:rsid w:val="00E9373C"/>
    <w:rsid w:val="00E9409D"/>
    <w:rsid w:val="00E942A7"/>
    <w:rsid w:val="00E96613"/>
    <w:rsid w:val="00E975A9"/>
    <w:rsid w:val="00EA0936"/>
    <w:rsid w:val="00EA3E7C"/>
    <w:rsid w:val="00EA74B2"/>
    <w:rsid w:val="00EA7651"/>
    <w:rsid w:val="00EA7CF5"/>
    <w:rsid w:val="00EB1C66"/>
    <w:rsid w:val="00EB48A8"/>
    <w:rsid w:val="00EB629E"/>
    <w:rsid w:val="00EC3102"/>
    <w:rsid w:val="00EC45A6"/>
    <w:rsid w:val="00EC66DC"/>
    <w:rsid w:val="00ED0FED"/>
    <w:rsid w:val="00ED12DA"/>
    <w:rsid w:val="00ED3A99"/>
    <w:rsid w:val="00ED5415"/>
    <w:rsid w:val="00EE170D"/>
    <w:rsid w:val="00EE3AF6"/>
    <w:rsid w:val="00EE7286"/>
    <w:rsid w:val="00EF1688"/>
    <w:rsid w:val="00EF4590"/>
    <w:rsid w:val="00F02629"/>
    <w:rsid w:val="00F02F1D"/>
    <w:rsid w:val="00F06EC1"/>
    <w:rsid w:val="00F07F32"/>
    <w:rsid w:val="00F11252"/>
    <w:rsid w:val="00F135C9"/>
    <w:rsid w:val="00F14635"/>
    <w:rsid w:val="00F153B7"/>
    <w:rsid w:val="00F167B8"/>
    <w:rsid w:val="00F25363"/>
    <w:rsid w:val="00F25415"/>
    <w:rsid w:val="00F26B8D"/>
    <w:rsid w:val="00F27CBB"/>
    <w:rsid w:val="00F30FF7"/>
    <w:rsid w:val="00F322B8"/>
    <w:rsid w:val="00F32597"/>
    <w:rsid w:val="00F34740"/>
    <w:rsid w:val="00F362B1"/>
    <w:rsid w:val="00F37A6B"/>
    <w:rsid w:val="00F417BC"/>
    <w:rsid w:val="00F501DF"/>
    <w:rsid w:val="00F54F87"/>
    <w:rsid w:val="00F6018E"/>
    <w:rsid w:val="00F614D5"/>
    <w:rsid w:val="00F6441E"/>
    <w:rsid w:val="00F64B14"/>
    <w:rsid w:val="00F672F4"/>
    <w:rsid w:val="00F70429"/>
    <w:rsid w:val="00F706E4"/>
    <w:rsid w:val="00F73B18"/>
    <w:rsid w:val="00F73D45"/>
    <w:rsid w:val="00F753E6"/>
    <w:rsid w:val="00F82D16"/>
    <w:rsid w:val="00F84BBA"/>
    <w:rsid w:val="00F94CE2"/>
    <w:rsid w:val="00F95D85"/>
    <w:rsid w:val="00FA257D"/>
    <w:rsid w:val="00FA2812"/>
    <w:rsid w:val="00FA39BB"/>
    <w:rsid w:val="00FA3A7A"/>
    <w:rsid w:val="00FB09D1"/>
    <w:rsid w:val="00FB30B6"/>
    <w:rsid w:val="00FB68F2"/>
    <w:rsid w:val="00FB7D17"/>
    <w:rsid w:val="00FC7C91"/>
    <w:rsid w:val="00FD167F"/>
    <w:rsid w:val="00FD59B1"/>
    <w:rsid w:val="00FD7E6E"/>
    <w:rsid w:val="00FE176D"/>
    <w:rsid w:val="00FE4AEA"/>
    <w:rsid w:val="00FE75D8"/>
    <w:rsid w:val="00FF0114"/>
    <w:rsid w:val="00FF365E"/>
    <w:rsid w:val="00FF692E"/>
    <w:rsid w:val="00FF6BBB"/>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BC7577"/>
  </w:style>
  <w:style w:type="paragraph" w:styleId="Heading1">
    <w:name w:val="heading 1"/>
    <w:basedOn w:val="Normal"/>
    <w:next w:val="Normal"/>
    <w:link w:val="Heading1Char"/>
    <w:autoRedefine/>
    <w:uiPriority w:val="9"/>
    <w:qFormat/>
    <w:rsid w:val="00897B3C"/>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65084D"/>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BC75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C7577"/>
  </w:style>
  <w:style w:type="character" w:customStyle="1" w:styleId="Heading1Char">
    <w:name w:val="Heading 1 Char"/>
    <w:link w:val="Heading1"/>
    <w:uiPriority w:val="9"/>
    <w:rsid w:val="00897B3C"/>
    <w:rPr>
      <w:rFonts w:eastAsia="Times New Roman"/>
      <w:b/>
      <w:bCs/>
      <w:color w:val="1F4E79" w:themeColor="accent1" w:themeShade="80"/>
      <w:sz w:val="28"/>
      <w:szCs w:val="28"/>
    </w:rPr>
  </w:style>
  <w:style w:type="character" w:customStyle="1" w:styleId="Heading2Char">
    <w:name w:val="Heading 2 Char"/>
    <w:link w:val="Heading2"/>
    <w:uiPriority w:val="9"/>
    <w:rsid w:val="0065084D"/>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4E08AE"/>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4E08AE"/>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4E08AE"/>
    <w:pPr>
      <w:numPr>
        <w:numId w:val="3"/>
      </w:numPr>
    </w:pPr>
  </w:style>
  <w:style w:type="character" w:customStyle="1" w:styleId="apple-converted-space">
    <w:name w:val="apple-converted-space"/>
    <w:basedOn w:val="DefaultParagraphFont"/>
    <w:rsid w:val="002F6DCF"/>
  </w:style>
  <w:style w:type="paragraph" w:styleId="NormalWeb">
    <w:name w:val="Normal (Web)"/>
    <w:basedOn w:val="Normal"/>
    <w:uiPriority w:val="99"/>
    <w:unhideWhenUsed/>
    <w:rsid w:val="007017F6"/>
    <w:pPr>
      <w:spacing w:before="100" w:beforeAutospacing="1" w:after="100" w:afterAutospacing="1" w:line="240" w:lineRule="auto"/>
    </w:pPr>
    <w:rPr>
      <w:rFonts w:ascii="Times New Roman" w:hAnsi="Times New Roman" w:cs="Times New Roman"/>
      <w:sz w:val="24"/>
      <w:szCs w:val="24"/>
    </w:rPr>
  </w:style>
  <w:style w:type="paragraph" w:customStyle="1" w:styleId="Bulleted">
    <w:name w:val="Bulleted"/>
    <w:basedOn w:val="Normal"/>
    <w:autoRedefine/>
    <w:rsid w:val="00613FEA"/>
    <w:pPr>
      <w:numPr>
        <w:numId w:val="31"/>
      </w:numPr>
      <w:tabs>
        <w:tab w:val="left" w:pos="900"/>
      </w:tabs>
      <w:spacing w:after="120" w:line="240" w:lineRule="auto"/>
      <w:jc w:val="both"/>
    </w:pPr>
    <w:rPr>
      <w:rFonts w:ascii="Arial" w:eastAsia="Times New Roman"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C8B5B-AF38-4F3F-AECE-55B5ADC63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3121</TotalTime>
  <Pages>31</Pages>
  <Words>7391</Words>
  <Characters>42134</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67</cp:revision>
  <cp:lastPrinted>2018-01-10T20:38:00Z</cp:lastPrinted>
  <dcterms:created xsi:type="dcterms:W3CDTF">2018-04-18T23:29:00Z</dcterms:created>
  <dcterms:modified xsi:type="dcterms:W3CDTF">2018-06-07T14:11:00Z</dcterms:modified>
</cp:coreProperties>
</file>